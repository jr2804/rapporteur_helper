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2"/>
        <w:gridCol w:w="455"/>
        <w:gridCol w:w="4026"/>
        <w:gridCol w:w="4026"/>
      </w:tblGrid>
      <w:tr w:rsidR="00985A5D" w:rsidRPr="00985A5D" w14:paraId="72C91C63" w14:textId="77777777" w:rsidTr="00985A5D">
        <w:trPr>
          <w:cantSplit/>
        </w:trPr>
        <w:tc>
          <w:tcPr>
            <w:tcW w:w="1132" w:type="dxa"/>
            <w:vMerge w:val="restart"/>
            <w:vAlign w:val="center"/>
          </w:tcPr>
          <w:p w14:paraId="2AA99984" w14:textId="77777777" w:rsidR="00985A5D" w:rsidRPr="00985A5D" w:rsidRDefault="00985A5D" w:rsidP="00985A5D">
            <w:pPr>
              <w:spacing w:before="0"/>
              <w:jc w:val="center"/>
              <w:rPr>
                <w:sz w:val="20"/>
                <w:szCs w:val="20"/>
              </w:rPr>
            </w:pPr>
            <w:bookmarkStart w:id="0" w:name="dnum" w:colFirst="2" w:colLast="2"/>
            <w:bookmarkStart w:id="1" w:name="dtableau"/>
            <w:r w:rsidRPr="00985A5D">
              <w:rPr>
                <w:noProof/>
              </w:rPr>
              <w:drawing>
                <wp:inline distT="0" distB="0" distL="0" distR="0" wp14:anchorId="7378C351" wp14:editId="7AE9F289">
                  <wp:extent cx="647700" cy="705600"/>
                  <wp:effectExtent l="0" t="0" r="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2" t="-200" r="-202" b="-309"/>
                          <a:stretch/>
                        </pic:blipFill>
                        <pic:spPr bwMode="auto">
                          <a:xfrm>
                            <a:off x="0" y="0"/>
                            <a:ext cx="650318" cy="708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1" w:type="dxa"/>
            <w:gridSpan w:val="2"/>
            <w:vMerge w:val="restart"/>
          </w:tcPr>
          <w:p w14:paraId="47732ACE" w14:textId="77777777" w:rsidR="00985A5D" w:rsidRPr="00985A5D" w:rsidRDefault="00985A5D" w:rsidP="00985A5D">
            <w:pPr>
              <w:rPr>
                <w:sz w:val="16"/>
                <w:szCs w:val="16"/>
              </w:rPr>
            </w:pPr>
            <w:r w:rsidRPr="00985A5D">
              <w:rPr>
                <w:sz w:val="16"/>
                <w:szCs w:val="16"/>
              </w:rPr>
              <w:t>INTERNATIONAL TELECOMMUNICATION UNION</w:t>
            </w:r>
          </w:p>
          <w:p w14:paraId="283DF01D" w14:textId="77777777" w:rsidR="00985A5D" w:rsidRPr="00985A5D" w:rsidRDefault="00985A5D" w:rsidP="00985A5D">
            <w:pPr>
              <w:rPr>
                <w:b/>
                <w:bCs/>
                <w:sz w:val="26"/>
                <w:szCs w:val="26"/>
              </w:rPr>
            </w:pPr>
            <w:r w:rsidRPr="00985A5D">
              <w:rPr>
                <w:b/>
                <w:bCs/>
                <w:sz w:val="26"/>
                <w:szCs w:val="26"/>
              </w:rPr>
              <w:t>TELECOMMUNICATION</w:t>
            </w:r>
            <w:r w:rsidRPr="00985A5D">
              <w:rPr>
                <w:b/>
                <w:bCs/>
                <w:sz w:val="26"/>
                <w:szCs w:val="26"/>
              </w:rPr>
              <w:br/>
              <w:t>STANDARDIZATION SECTOR</w:t>
            </w:r>
          </w:p>
          <w:p w14:paraId="6B3142C1" w14:textId="6D14AE27" w:rsidR="00985A5D" w:rsidRPr="00985A5D" w:rsidRDefault="00985A5D" w:rsidP="00985A5D">
            <w:pPr>
              <w:rPr>
                <w:sz w:val="20"/>
                <w:szCs w:val="20"/>
              </w:rPr>
            </w:pPr>
            <w:r w:rsidRPr="00985A5D">
              <w:rPr>
                <w:sz w:val="20"/>
                <w:szCs w:val="20"/>
              </w:rPr>
              <w:t xml:space="preserve">STUDY PERIOD </w:t>
            </w:r>
            <w:r>
              <w:rPr>
                <w:sz w:val="20"/>
              </w:rPr>
              <w:t>2025-2028</w:t>
            </w:r>
          </w:p>
        </w:tc>
        <w:tc>
          <w:tcPr>
            <w:tcW w:w="4026" w:type="dxa"/>
            <w:vAlign w:val="center"/>
          </w:tcPr>
          <w:p w14:paraId="5BDAC51F" w14:textId="7F3B5975" w:rsidR="00985A5D" w:rsidRPr="00985A5D" w:rsidRDefault="00985A5D" w:rsidP="00985A5D">
            <w:pPr>
              <w:pStyle w:val="Docnumber"/>
            </w:pPr>
            <w:r>
              <w:t>SG12-TD</w:t>
            </w:r>
            <w:r w:rsidRPr="00985A5D">
              <w:rPr>
                <w:highlight w:val="yellow"/>
              </w:rPr>
              <w:t>nnn</w:t>
            </w:r>
          </w:p>
        </w:tc>
      </w:tr>
      <w:tr w:rsidR="00985A5D" w:rsidRPr="00985A5D" w14:paraId="57CBB638" w14:textId="77777777" w:rsidTr="00985A5D">
        <w:trPr>
          <w:cantSplit/>
        </w:trPr>
        <w:tc>
          <w:tcPr>
            <w:tcW w:w="1132" w:type="dxa"/>
            <w:vMerge/>
          </w:tcPr>
          <w:p w14:paraId="2852F1E9" w14:textId="77777777" w:rsidR="00985A5D" w:rsidRPr="00985A5D" w:rsidRDefault="00985A5D" w:rsidP="00985A5D">
            <w:pPr>
              <w:rPr>
                <w:smallCaps/>
                <w:sz w:val="20"/>
              </w:rPr>
            </w:pPr>
            <w:bookmarkStart w:id="2" w:name="dsg" w:colFirst="2" w:colLast="2"/>
            <w:bookmarkEnd w:id="0"/>
          </w:p>
        </w:tc>
        <w:tc>
          <w:tcPr>
            <w:tcW w:w="4481" w:type="dxa"/>
            <w:gridSpan w:val="2"/>
            <w:vMerge/>
          </w:tcPr>
          <w:p w14:paraId="11173982" w14:textId="77777777" w:rsidR="00985A5D" w:rsidRPr="00985A5D" w:rsidRDefault="00985A5D" w:rsidP="00985A5D">
            <w:pPr>
              <w:rPr>
                <w:smallCaps/>
                <w:sz w:val="20"/>
              </w:rPr>
            </w:pPr>
          </w:p>
        </w:tc>
        <w:tc>
          <w:tcPr>
            <w:tcW w:w="4026" w:type="dxa"/>
          </w:tcPr>
          <w:p w14:paraId="4305FD1A" w14:textId="3F38C070" w:rsidR="00985A5D" w:rsidRPr="00985A5D" w:rsidRDefault="00985A5D" w:rsidP="00985A5D">
            <w:pPr>
              <w:pStyle w:val="TSBHeaderRight14"/>
              <w:rPr>
                <w:smallCaps/>
              </w:rPr>
            </w:pPr>
            <w:r>
              <w:rPr>
                <w:smallCaps/>
              </w:rPr>
              <w:t>STUDY GROUP 12</w:t>
            </w:r>
          </w:p>
        </w:tc>
      </w:tr>
      <w:bookmarkEnd w:id="2"/>
      <w:tr w:rsidR="00985A5D" w:rsidRPr="00985A5D" w14:paraId="14CA8BEE" w14:textId="77777777" w:rsidTr="00985A5D">
        <w:trPr>
          <w:cantSplit/>
        </w:trPr>
        <w:tc>
          <w:tcPr>
            <w:tcW w:w="1132" w:type="dxa"/>
            <w:vMerge/>
            <w:tcBorders>
              <w:bottom w:val="single" w:sz="12" w:space="0" w:color="auto"/>
            </w:tcBorders>
          </w:tcPr>
          <w:p w14:paraId="3D1A7223" w14:textId="77777777" w:rsidR="00985A5D" w:rsidRPr="00985A5D" w:rsidRDefault="00985A5D" w:rsidP="00985A5D">
            <w:pPr>
              <w:rPr>
                <w:b/>
                <w:bCs/>
                <w:sz w:val="26"/>
              </w:rPr>
            </w:pPr>
          </w:p>
        </w:tc>
        <w:tc>
          <w:tcPr>
            <w:tcW w:w="4481" w:type="dxa"/>
            <w:gridSpan w:val="2"/>
            <w:vMerge/>
            <w:tcBorders>
              <w:bottom w:val="single" w:sz="12" w:space="0" w:color="auto"/>
            </w:tcBorders>
          </w:tcPr>
          <w:p w14:paraId="3A9982DB" w14:textId="77777777" w:rsidR="00985A5D" w:rsidRPr="00985A5D" w:rsidRDefault="00985A5D" w:rsidP="00985A5D">
            <w:pPr>
              <w:rPr>
                <w:b/>
                <w:bCs/>
                <w:sz w:val="26"/>
              </w:rPr>
            </w:pPr>
          </w:p>
        </w:tc>
        <w:tc>
          <w:tcPr>
            <w:tcW w:w="4026" w:type="dxa"/>
            <w:tcBorders>
              <w:bottom w:val="single" w:sz="12" w:space="0" w:color="auto"/>
            </w:tcBorders>
            <w:vAlign w:val="center"/>
          </w:tcPr>
          <w:p w14:paraId="2E3DD2BE" w14:textId="77777777" w:rsidR="00985A5D" w:rsidRPr="00985A5D" w:rsidRDefault="00985A5D" w:rsidP="00985A5D">
            <w:pPr>
              <w:pStyle w:val="TSBHeaderRight14"/>
            </w:pPr>
            <w:r w:rsidRPr="00985A5D">
              <w:t>Original: English</w:t>
            </w:r>
          </w:p>
        </w:tc>
      </w:tr>
      <w:tr w:rsidR="00985A5D" w:rsidRPr="00985A5D" w14:paraId="06FD28BC" w14:textId="77777777" w:rsidTr="00985A5D">
        <w:trPr>
          <w:cantSplit/>
        </w:trPr>
        <w:tc>
          <w:tcPr>
            <w:tcW w:w="1587" w:type="dxa"/>
            <w:gridSpan w:val="2"/>
          </w:tcPr>
          <w:p w14:paraId="3966F92F" w14:textId="77777777" w:rsidR="00985A5D" w:rsidRPr="00985A5D" w:rsidRDefault="00985A5D" w:rsidP="00985A5D">
            <w:pPr>
              <w:rPr>
                <w:b/>
                <w:bCs/>
              </w:rPr>
            </w:pPr>
            <w:bookmarkStart w:id="3" w:name="dbluepink" w:colFirst="1" w:colLast="1"/>
            <w:bookmarkStart w:id="4" w:name="dmeeting" w:colFirst="2" w:colLast="2"/>
            <w:r w:rsidRPr="00985A5D">
              <w:rPr>
                <w:b/>
                <w:bCs/>
              </w:rPr>
              <w:t>Question(s):</w:t>
            </w:r>
          </w:p>
        </w:tc>
        <w:tc>
          <w:tcPr>
            <w:tcW w:w="4026" w:type="dxa"/>
          </w:tcPr>
          <w:p w14:paraId="3E72641B" w14:textId="117845FE" w:rsidR="00985A5D" w:rsidRPr="00985A5D" w:rsidRDefault="00985A5D" w:rsidP="00985A5D">
            <w:pPr>
              <w:pStyle w:val="TSBHeaderQuestion"/>
            </w:pPr>
            <w:r w:rsidRPr="00985A5D">
              <w:rPr>
                <w:highlight w:val="yellow"/>
              </w:rPr>
              <w:t>X</w:t>
            </w:r>
            <w:r w:rsidRPr="00985A5D">
              <w:t>/12</w:t>
            </w:r>
          </w:p>
        </w:tc>
        <w:tc>
          <w:tcPr>
            <w:tcW w:w="4026" w:type="dxa"/>
          </w:tcPr>
          <w:p w14:paraId="45772617" w14:textId="22E3D65E" w:rsidR="00985A5D" w:rsidRPr="00985A5D" w:rsidRDefault="00985A5D" w:rsidP="00985A5D">
            <w:pPr>
              <w:pStyle w:val="VenueDate"/>
            </w:pPr>
            <w:r w:rsidRPr="00985A5D">
              <w:rPr>
                <w:highlight w:val="yellow"/>
              </w:rPr>
              <w:t>[place, dates]</w:t>
            </w:r>
          </w:p>
        </w:tc>
      </w:tr>
      <w:tr w:rsidR="00985A5D" w:rsidRPr="00985A5D" w14:paraId="458F46EC" w14:textId="77777777" w:rsidTr="005F7827">
        <w:trPr>
          <w:cantSplit/>
        </w:trPr>
        <w:tc>
          <w:tcPr>
            <w:tcW w:w="9639" w:type="dxa"/>
            <w:gridSpan w:val="4"/>
          </w:tcPr>
          <w:p w14:paraId="391068BF" w14:textId="19A3872D" w:rsidR="00985A5D" w:rsidRPr="00985A5D" w:rsidRDefault="00985A5D" w:rsidP="00985A5D">
            <w:pPr>
              <w:jc w:val="center"/>
              <w:rPr>
                <w:b/>
                <w:bCs/>
              </w:rPr>
            </w:pPr>
            <w:bookmarkStart w:id="5" w:name="ddoctype"/>
            <w:bookmarkEnd w:id="3"/>
            <w:bookmarkEnd w:id="4"/>
            <w:r w:rsidRPr="00985A5D">
              <w:rPr>
                <w:b/>
                <w:bCs/>
              </w:rPr>
              <w:t>TD</w:t>
            </w:r>
          </w:p>
        </w:tc>
      </w:tr>
      <w:tr w:rsidR="00985A5D" w:rsidRPr="00985A5D" w14:paraId="1264A125" w14:textId="77777777" w:rsidTr="00985A5D">
        <w:trPr>
          <w:cantSplit/>
        </w:trPr>
        <w:tc>
          <w:tcPr>
            <w:tcW w:w="1587" w:type="dxa"/>
            <w:gridSpan w:val="2"/>
          </w:tcPr>
          <w:p w14:paraId="24A095EA" w14:textId="77777777" w:rsidR="00985A5D" w:rsidRPr="00985A5D" w:rsidRDefault="00985A5D" w:rsidP="00985A5D">
            <w:pPr>
              <w:rPr>
                <w:b/>
                <w:bCs/>
              </w:rPr>
            </w:pPr>
            <w:bookmarkStart w:id="6" w:name="dsource" w:colFirst="1" w:colLast="1"/>
            <w:bookmarkEnd w:id="5"/>
            <w:r w:rsidRPr="00985A5D">
              <w:rPr>
                <w:b/>
                <w:bCs/>
              </w:rPr>
              <w:t>Source:</w:t>
            </w:r>
          </w:p>
        </w:tc>
        <w:tc>
          <w:tcPr>
            <w:tcW w:w="8052" w:type="dxa"/>
            <w:gridSpan w:val="2"/>
          </w:tcPr>
          <w:p w14:paraId="3FA4051B" w14:textId="7DD946CF" w:rsidR="00985A5D" w:rsidRPr="00985A5D" w:rsidRDefault="00985A5D" w:rsidP="00985A5D">
            <w:pPr>
              <w:pStyle w:val="TSBHeaderSource"/>
            </w:pPr>
            <w:r w:rsidRPr="00985A5D">
              <w:t>Rapporteur Q</w:t>
            </w:r>
            <w:r w:rsidRPr="00985A5D">
              <w:rPr>
                <w:highlight w:val="yellow"/>
              </w:rPr>
              <w:t>X</w:t>
            </w:r>
            <w:r w:rsidRPr="00985A5D">
              <w:t>/12</w:t>
            </w:r>
          </w:p>
        </w:tc>
      </w:tr>
      <w:tr w:rsidR="00985A5D" w:rsidRPr="00985A5D" w14:paraId="011A92A7" w14:textId="77777777" w:rsidTr="00985A5D">
        <w:trPr>
          <w:cantSplit/>
        </w:trPr>
        <w:tc>
          <w:tcPr>
            <w:tcW w:w="1587" w:type="dxa"/>
            <w:gridSpan w:val="2"/>
            <w:tcBorders>
              <w:bottom w:val="single" w:sz="8" w:space="0" w:color="auto"/>
            </w:tcBorders>
          </w:tcPr>
          <w:p w14:paraId="3986D518" w14:textId="77777777" w:rsidR="00985A5D" w:rsidRPr="00985A5D" w:rsidRDefault="00985A5D" w:rsidP="00985A5D">
            <w:pPr>
              <w:rPr>
                <w:b/>
                <w:bCs/>
              </w:rPr>
            </w:pPr>
            <w:bookmarkStart w:id="7" w:name="dtitle1" w:colFirst="1" w:colLast="1"/>
            <w:bookmarkEnd w:id="6"/>
            <w:r w:rsidRPr="00985A5D">
              <w:rPr>
                <w:b/>
                <w:bCs/>
              </w:rPr>
              <w:t>Title:</w:t>
            </w:r>
          </w:p>
        </w:tc>
        <w:tc>
          <w:tcPr>
            <w:tcW w:w="8052" w:type="dxa"/>
            <w:gridSpan w:val="2"/>
            <w:tcBorders>
              <w:bottom w:val="single" w:sz="8" w:space="0" w:color="auto"/>
            </w:tcBorders>
          </w:tcPr>
          <w:p w14:paraId="04A9CC98" w14:textId="71710AE0" w:rsidR="00985A5D" w:rsidRPr="00985A5D" w:rsidRDefault="00985A5D" w:rsidP="00985A5D">
            <w:pPr>
              <w:pStyle w:val="TSBHeaderTitle"/>
            </w:pPr>
            <w:r w:rsidRPr="00985A5D">
              <w:t xml:space="preserve">Status report of Question </w:t>
            </w:r>
            <w:r w:rsidRPr="00985A5D">
              <w:rPr>
                <w:highlight w:val="yellow"/>
              </w:rPr>
              <w:t>X</w:t>
            </w:r>
            <w:r w:rsidRPr="00985A5D">
              <w:t xml:space="preserve">/12: </w:t>
            </w:r>
            <w:r w:rsidRPr="00985A5D">
              <w:rPr>
                <w:highlight w:val="yellow"/>
              </w:rPr>
              <w:t>[title of question]</w:t>
            </w:r>
          </w:p>
        </w:tc>
      </w:tr>
      <w:tr w:rsidR="001C4B91" w:rsidRPr="00364979" w14:paraId="44575018" w14:textId="77777777" w:rsidTr="006F0797">
        <w:trPr>
          <w:cantSplit/>
        </w:trPr>
        <w:tc>
          <w:tcPr>
            <w:tcW w:w="158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71BDB03" w14:textId="77777777" w:rsidR="001C4B91" w:rsidRPr="00136DDD" w:rsidRDefault="001C4B91" w:rsidP="0060045D">
            <w:pPr>
              <w:rPr>
                <w:b/>
                <w:bCs/>
              </w:rPr>
            </w:pPr>
            <w:bookmarkStart w:id="8" w:name="dcontact"/>
            <w:bookmarkStart w:id="9" w:name="dcontact1"/>
            <w:bookmarkStart w:id="10" w:name="dcontent1" w:colFirst="1" w:colLast="1"/>
            <w:bookmarkStart w:id="11" w:name="_Hlk98768222"/>
            <w:bookmarkEnd w:id="1"/>
            <w:bookmarkEnd w:id="7"/>
            <w:r w:rsidRPr="2149A48D">
              <w:rPr>
                <w:b/>
                <w:bCs/>
              </w:rPr>
              <w:t>Contact: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62ADEF8F" w14:textId="77777777" w:rsidR="001C4B91" w:rsidRPr="00801B42" w:rsidRDefault="008C5A9A" w:rsidP="0060045D">
            <w:r>
              <w:rPr>
                <w:highlight w:val="yellow"/>
              </w:rPr>
              <w:t>N</w:t>
            </w:r>
            <w:r w:rsidR="001C4B91" w:rsidRPr="00490C80">
              <w:rPr>
                <w:highlight w:val="yellow"/>
              </w:rPr>
              <w:t>ame</w:t>
            </w:r>
            <w:r w:rsidR="001C4B91"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O</w:t>
            </w:r>
            <w:r w:rsidR="001C4B91" w:rsidRPr="00490C80">
              <w:rPr>
                <w:highlight w:val="yellow"/>
              </w:rPr>
              <w:t>rganization</w:t>
            </w:r>
            <w:r w:rsidR="001C4B91"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C</w:t>
            </w:r>
            <w:r w:rsidR="001C4B91" w:rsidRPr="00490C80">
              <w:rPr>
                <w:highlight w:val="yellow"/>
              </w:rPr>
              <w:t>ountry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45CC2940" w14:textId="77777777" w:rsidR="001C4B91" w:rsidRPr="00D10A47" w:rsidRDefault="001C4B91" w:rsidP="00B86602">
            <w:pPr>
              <w:tabs>
                <w:tab w:val="left" w:pos="794"/>
              </w:tabs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tr w:rsidR="006F0797" w:rsidRPr="00364979" w14:paraId="73618AF4" w14:textId="77777777" w:rsidTr="006F0797">
        <w:trPr>
          <w:cantSplit/>
        </w:trPr>
        <w:tc>
          <w:tcPr>
            <w:tcW w:w="1587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64A88C5F" w14:textId="77777777" w:rsidR="006F0797" w:rsidRPr="00136DDD" w:rsidRDefault="006F0797" w:rsidP="006F0797">
            <w:pPr>
              <w:rPr>
                <w:b/>
                <w:bCs/>
              </w:rPr>
            </w:pPr>
            <w:bookmarkStart w:id="12" w:name="dcontent" w:colFirst="1" w:colLast="1"/>
            <w:bookmarkStart w:id="13" w:name="dcontact2"/>
            <w:bookmarkStart w:id="14" w:name="dcontent2" w:colFirst="1" w:colLast="1"/>
            <w:bookmarkEnd w:id="8"/>
            <w:bookmarkEnd w:id="9"/>
            <w:bookmarkEnd w:id="10"/>
            <w:r w:rsidRPr="2149A48D">
              <w:rPr>
                <w:b/>
                <w:bCs/>
              </w:rPr>
              <w:t>Contact: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311E08AE" w14:textId="55929C62" w:rsidR="006F0797" w:rsidRPr="00801B42" w:rsidRDefault="006F0797" w:rsidP="006F0797">
            <w:r>
              <w:rPr>
                <w:highlight w:val="yellow"/>
              </w:rPr>
              <w:t>N</w:t>
            </w:r>
            <w:r w:rsidRPr="00490C80">
              <w:rPr>
                <w:highlight w:val="yellow"/>
              </w:rPr>
              <w:t>ame</w:t>
            </w:r>
            <w:r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O</w:t>
            </w:r>
            <w:r w:rsidRPr="00490C80">
              <w:rPr>
                <w:highlight w:val="yellow"/>
              </w:rPr>
              <w:t>rganization</w:t>
            </w:r>
            <w:r w:rsidRPr="00490C80">
              <w:rPr>
                <w:highlight w:val="yellow"/>
              </w:rPr>
              <w:br/>
            </w:r>
            <w:r>
              <w:rPr>
                <w:highlight w:val="yellow"/>
              </w:rPr>
              <w:t>C</w:t>
            </w:r>
            <w:r w:rsidRPr="00490C80">
              <w:rPr>
                <w:highlight w:val="yellow"/>
              </w:rPr>
              <w:t>ountry</w:t>
            </w:r>
          </w:p>
        </w:tc>
        <w:tc>
          <w:tcPr>
            <w:tcW w:w="4026" w:type="dxa"/>
            <w:tcBorders>
              <w:top w:val="single" w:sz="8" w:space="0" w:color="auto"/>
              <w:bottom w:val="single" w:sz="8" w:space="0" w:color="auto"/>
            </w:tcBorders>
          </w:tcPr>
          <w:p w14:paraId="683FD1D3" w14:textId="5A61315F" w:rsidR="006F0797" w:rsidRPr="00D10A47" w:rsidRDefault="006F0797" w:rsidP="006F0797">
            <w:pPr>
              <w:tabs>
                <w:tab w:val="left" w:pos="794"/>
              </w:tabs>
            </w:pPr>
            <w:r>
              <w:t>Tel:</w:t>
            </w:r>
            <w:r>
              <w:tab/>
              <w:t>+</w:t>
            </w:r>
            <w:r w:rsidRPr="00490C80">
              <w:rPr>
                <w:highlight w:val="yellow"/>
              </w:rPr>
              <w:t>xx</w:t>
            </w:r>
            <w:r>
              <w:br/>
              <w:t>E-mail:</w:t>
            </w:r>
            <w:r>
              <w:tab/>
            </w:r>
            <w:r w:rsidRPr="00490C80">
              <w:rPr>
                <w:highlight w:val="yellow"/>
              </w:rPr>
              <w:t>a@b.com</w:t>
            </w:r>
          </w:p>
        </w:tc>
      </w:tr>
      <w:bookmarkEnd w:id="12"/>
      <w:bookmarkEnd w:id="13"/>
      <w:bookmarkEnd w:id="14"/>
    </w:tbl>
    <w:p w14:paraId="001CA3C9" w14:textId="77777777" w:rsidR="00DB0706" w:rsidRPr="00397713" w:rsidRDefault="00DB0706" w:rsidP="0089088E"/>
    <w:tbl>
      <w:tblPr>
        <w:tblW w:w="963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588"/>
        <w:gridCol w:w="8051"/>
      </w:tblGrid>
      <w:tr w:rsidR="0089088E" w:rsidRPr="00136DDD" w14:paraId="101F633C" w14:textId="77777777" w:rsidTr="004646F1">
        <w:trPr>
          <w:cantSplit/>
        </w:trPr>
        <w:tc>
          <w:tcPr>
            <w:tcW w:w="1588" w:type="dxa"/>
          </w:tcPr>
          <w:p w14:paraId="65C41448" w14:textId="77777777" w:rsidR="0089088E" w:rsidRPr="00136DDD" w:rsidRDefault="0089088E" w:rsidP="005976A1">
            <w:pPr>
              <w:rPr>
                <w:b/>
                <w:bCs/>
              </w:rPr>
            </w:pPr>
            <w:r w:rsidRPr="00136DDD">
              <w:rPr>
                <w:b/>
                <w:bCs/>
              </w:rPr>
              <w:t>Abstract:</w:t>
            </w:r>
          </w:p>
        </w:tc>
        <w:tc>
          <w:tcPr>
            <w:tcW w:w="8051" w:type="dxa"/>
          </w:tcPr>
          <w:p w14:paraId="2E4B0C30" w14:textId="77777777" w:rsidR="0089088E" w:rsidRPr="008249A7" w:rsidRDefault="006A0F3F" w:rsidP="00397713">
            <w:pPr>
              <w:pStyle w:val="TSBHeaderSummary"/>
              <w:rPr>
                <w:highlight w:val="yellow"/>
              </w:rPr>
            </w:pPr>
            <w:r w:rsidRPr="008249A7">
              <w:rPr>
                <w:highlight w:val="yellow"/>
              </w:rPr>
              <w:t>[Insert an abstract under 200 words that describes the content of the document, including a clear description of any proposals it may contain.]</w:t>
            </w:r>
          </w:p>
        </w:tc>
      </w:tr>
    </w:tbl>
    <w:p w14:paraId="204F8DC1" w14:textId="77777777" w:rsidR="00985A5D" w:rsidRPr="00985A5D" w:rsidRDefault="00985A5D" w:rsidP="00985A5D">
      <w:pPr>
        <w:rPr>
          <w:b/>
        </w:rPr>
      </w:pPr>
      <w:bookmarkStart w:id="15" w:name="_Hlk98415917"/>
      <w:bookmarkEnd w:id="11"/>
      <w:r w:rsidRPr="00985A5D">
        <w:rPr>
          <w:b/>
        </w:rPr>
        <w:t>Introduction</w:t>
      </w:r>
    </w:p>
    <w:p w14:paraId="26FDE075" w14:textId="77777777" w:rsidR="00985A5D" w:rsidRPr="00985A5D" w:rsidRDefault="00985A5D" w:rsidP="00985A5D">
      <w:pPr>
        <w:rPr>
          <w:i/>
        </w:rPr>
      </w:pPr>
      <w:r w:rsidRPr="00985A5D">
        <w:rPr>
          <w:i/>
          <w:highlight w:val="yellow"/>
        </w:rPr>
        <w:t>Provide a 10-line (max) summary of the text of the Question, highlighting the main points.</w:t>
      </w:r>
    </w:p>
    <w:p w14:paraId="7498BCF2" w14:textId="3F69B8AE" w:rsidR="00985A5D" w:rsidRPr="00985A5D" w:rsidRDefault="00985A5D" w:rsidP="00985A5D">
      <w:r w:rsidRPr="00985A5D">
        <w:t xml:space="preserve">The wording of this question can be found in </w:t>
      </w:r>
      <w:hyperlink r:id="rId12" w:history="1">
        <w:r w:rsidRPr="00985A5D">
          <w:rPr>
            <w:rStyle w:val="Hyperlink"/>
          </w:rPr>
          <w:t>SG12-C1</w:t>
        </w:r>
      </w:hyperlink>
      <w:r w:rsidRPr="00985A5D">
        <w:t xml:space="preserve">. </w:t>
      </w:r>
      <w:r w:rsidRPr="00985A5D">
        <w:rPr>
          <w:lang w:val="en-US"/>
        </w:rPr>
        <w:t>The address for communication on Q</w:t>
      </w:r>
      <w:r w:rsidRPr="00517736">
        <w:rPr>
          <w:highlight w:val="yellow"/>
        </w:rPr>
        <w:t>X</w:t>
      </w:r>
      <w:r w:rsidRPr="00985A5D">
        <w:rPr>
          <w:lang w:val="en-US"/>
        </w:rPr>
        <w:t xml:space="preserve">/12 matters is </w:t>
      </w:r>
      <w:r w:rsidRPr="00985A5D">
        <w:t>t2</w:t>
      </w:r>
      <w:r>
        <w:t>5</w:t>
      </w:r>
      <w:r w:rsidRPr="00985A5D">
        <w:t>sg12q</w:t>
      </w:r>
      <w:r w:rsidRPr="00985A5D">
        <w:rPr>
          <w:highlight w:val="yellow"/>
        </w:rPr>
        <w:t>X</w:t>
      </w:r>
      <w:r w:rsidRPr="00985A5D">
        <w:t>@lists.itu.int</w:t>
      </w:r>
      <w:r w:rsidRPr="00985A5D">
        <w:rPr>
          <w:lang w:val="en-US"/>
        </w:rPr>
        <w:t>.</w:t>
      </w:r>
    </w:p>
    <w:bookmarkEnd w:id="15"/>
    <w:p w14:paraId="13E410C2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2F63950E" w14:textId="0DE7F294" w:rsidR="00985A5D" w:rsidRPr="00985A5D" w:rsidRDefault="00985A5D" w:rsidP="00985A5D">
      <w:pPr>
        <w:pStyle w:val="Heading1"/>
      </w:pPr>
      <w:bookmarkStart w:id="16" w:name="_Toc244266982"/>
      <w:bookmarkStart w:id="17" w:name="_Toc248114405"/>
      <w:bookmarkStart w:id="18" w:name="_Toc94096361"/>
      <w:r w:rsidRPr="00985A5D">
        <w:lastRenderedPageBreak/>
        <w:t>1</w:t>
      </w:r>
      <w:r w:rsidRPr="00985A5D">
        <w:tab/>
      </w:r>
      <w:r w:rsidRPr="00985A5D">
        <w:rPr>
          <w:rFonts w:eastAsiaTheme="minorEastAsia"/>
        </w:rPr>
        <w:t xml:space="preserve">Question </w:t>
      </w:r>
      <w:r w:rsidRPr="00985A5D">
        <w:rPr>
          <w:rFonts w:eastAsiaTheme="minorEastAsia"/>
          <w:highlight w:val="yellow"/>
        </w:rPr>
        <w:t>X</w:t>
      </w:r>
      <w:r w:rsidRPr="00985A5D">
        <w:rPr>
          <w:rFonts w:eastAsiaTheme="minorEastAsia"/>
        </w:rPr>
        <w:t xml:space="preserve">/12 </w:t>
      </w:r>
      <w:bookmarkEnd w:id="16"/>
      <w:bookmarkEnd w:id="17"/>
      <w:bookmarkEnd w:id="18"/>
      <w:r w:rsidRPr="00985A5D">
        <w:rPr>
          <w:rFonts w:eastAsiaTheme="minorEastAsia"/>
        </w:rPr>
        <w:t>“</w:t>
      </w:r>
      <w:r w:rsidRPr="00985A5D">
        <w:rPr>
          <w:rFonts w:eastAsiaTheme="minorEastAsia"/>
          <w:highlight w:val="yellow"/>
        </w:rPr>
        <w:t>Title of question</w:t>
      </w:r>
      <w:r w:rsidRPr="00985A5D">
        <w:rPr>
          <w:rFonts w:eastAsiaTheme="minorEastAsia"/>
        </w:rPr>
        <w:t>”</w:t>
      </w:r>
    </w:p>
    <w:p w14:paraId="1A5A04DE" w14:textId="77777777" w:rsidR="00985A5D" w:rsidRPr="00985A5D" w:rsidRDefault="00985A5D" w:rsidP="00985A5D">
      <w:r w:rsidRPr="00985A5D">
        <w:t xml:space="preserve">Question </w:t>
      </w:r>
      <w:r w:rsidRPr="00985A5D">
        <w:rPr>
          <w:highlight w:val="yellow"/>
        </w:rPr>
        <w:t>X</w:t>
      </w:r>
      <w:r w:rsidRPr="00985A5D">
        <w:t>/12 met in Y sessions under the [co-] chairmanship of name of Rapporteur (organization, country) [with the assistance of name of associate Rapporteur (organization, country)]. The agenda in Annex A was adopted.</w:t>
      </w:r>
    </w:p>
    <w:p w14:paraId="0A7976C5" w14:textId="77777777" w:rsidR="00985A5D" w:rsidRPr="00985A5D" w:rsidRDefault="00985A5D" w:rsidP="00985A5D">
      <w:r w:rsidRPr="00985A5D">
        <w:t>The objectives for this meeting were:</w:t>
      </w:r>
    </w:p>
    <w:p w14:paraId="70CE06EE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>Progress work on Y.xxxx, P.vvvv</w:t>
      </w:r>
    </w:p>
    <w:p w14:paraId="2AECCE7A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 xml:space="preserve">Review and finalize candidates for consent/agreement: </w:t>
      </w:r>
    </w:p>
    <w:p w14:paraId="59B9D517" w14:textId="77777777" w:rsidR="00985A5D" w:rsidRPr="00985A5D" w:rsidRDefault="00985A5D" w:rsidP="00985A5D">
      <w:pPr>
        <w:numPr>
          <w:ilvl w:val="1"/>
          <w:numId w:val="11"/>
        </w:numPr>
        <w:rPr>
          <w:highlight w:val="yellow"/>
        </w:rPr>
      </w:pPr>
      <w:r w:rsidRPr="00985A5D">
        <w:rPr>
          <w:highlight w:val="yellow"/>
        </w:rPr>
        <w:t>List candidate texts</w:t>
      </w:r>
    </w:p>
    <w:p w14:paraId="4930CB17" w14:textId="77777777" w:rsidR="00985A5D" w:rsidRPr="00985A5D" w:rsidRDefault="00985A5D" w:rsidP="00985A5D">
      <w:pPr>
        <w:numPr>
          <w:ilvl w:val="0"/>
          <w:numId w:val="11"/>
        </w:numPr>
        <w:rPr>
          <w:highlight w:val="yellow"/>
        </w:rPr>
      </w:pPr>
      <w:r w:rsidRPr="00985A5D">
        <w:rPr>
          <w:highlight w:val="yellow"/>
        </w:rPr>
        <w:t>Review proposals for new work items</w:t>
      </w:r>
    </w:p>
    <w:p w14:paraId="6FEC153B" w14:textId="13579A19" w:rsidR="00985A5D" w:rsidRPr="00985A5D" w:rsidRDefault="00985A5D" w:rsidP="00985A5D">
      <w:pPr>
        <w:pStyle w:val="Heading2"/>
      </w:pPr>
      <w:bookmarkStart w:id="19" w:name="_Toc244266983"/>
      <w:bookmarkStart w:id="20" w:name="_Toc248114406"/>
      <w:bookmarkStart w:id="21" w:name="_Toc94096362"/>
      <w:r w:rsidRPr="00985A5D">
        <w:t>1.1</w:t>
      </w:r>
      <w:r w:rsidRPr="00985A5D">
        <w:tab/>
      </w:r>
      <w:r w:rsidRPr="00985A5D">
        <w:rPr>
          <w:rFonts w:eastAsiaTheme="minorEastAsia"/>
        </w:rPr>
        <w:t>Documentation</w:t>
      </w:r>
      <w:bookmarkEnd w:id="19"/>
      <w:bookmarkEnd w:id="20"/>
      <w:bookmarkEnd w:id="21"/>
    </w:p>
    <w:p w14:paraId="4EF77D81" w14:textId="24841DA8" w:rsidR="00985A5D" w:rsidRPr="00985A5D" w:rsidRDefault="00985A5D" w:rsidP="00985A5D">
      <w:pPr>
        <w:pStyle w:val="Heading3"/>
        <w:rPr>
          <w:rFonts w:eastAsiaTheme="minorEastAsia"/>
        </w:rPr>
      </w:pPr>
      <w:r w:rsidRPr="00985A5D">
        <w:t>1.1.1</w:t>
      </w:r>
      <w:r w:rsidRPr="00985A5D">
        <w:tab/>
      </w:r>
      <w:r w:rsidRPr="00985A5D">
        <w:rPr>
          <w:rFonts w:eastAsiaTheme="minorEastAsia"/>
        </w:rPr>
        <w:t>Contributions</w:t>
      </w:r>
    </w:p>
    <w:p w14:paraId="0796AE7C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Copy table of contributions. Delete “IFA”, “Local” and “Date” columns. Add column after “Title” column and insert a short summary/abstract of the contribution.</w:t>
      </w:r>
    </w:p>
    <w:p w14:paraId="3AB07EC0" w14:textId="565D8562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1.1.2</w:t>
      </w:r>
      <w:r w:rsidRPr="00985A5D">
        <w:rPr>
          <w:rFonts w:eastAsiaTheme="minorEastAsia"/>
        </w:rPr>
        <w:tab/>
        <w:t>TDs</w:t>
      </w:r>
    </w:p>
    <w:p w14:paraId="1FFB4BF7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Copy the TD table. Delete “IFA”, “Local” and “Date” columns. </w:t>
      </w:r>
    </w:p>
    <w:p w14:paraId="069E0FC3" w14:textId="4064D746" w:rsidR="00985A5D" w:rsidRPr="00985A5D" w:rsidRDefault="00985A5D" w:rsidP="00985A5D">
      <w:pPr>
        <w:pStyle w:val="Heading2"/>
      </w:pPr>
      <w:bookmarkStart w:id="22" w:name="_Toc244266984"/>
      <w:bookmarkStart w:id="23" w:name="_Toc248114407"/>
      <w:bookmarkStart w:id="24" w:name="_Toc94096363"/>
      <w:r>
        <w:t>1.2</w:t>
      </w:r>
      <w:r>
        <w:tab/>
      </w:r>
      <w:r w:rsidRPr="00985A5D">
        <w:rPr>
          <w:rFonts w:eastAsiaTheme="minorEastAsia"/>
        </w:rPr>
        <w:t>Report of interim activities</w:t>
      </w:r>
      <w:bookmarkEnd w:id="22"/>
      <w:bookmarkEnd w:id="23"/>
      <w:bookmarkEnd w:id="24"/>
    </w:p>
    <w:p w14:paraId="78CF54D3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Add summary of interim activities, if any</w:t>
      </w:r>
    </w:p>
    <w:p w14:paraId="44F60A34" w14:textId="3EF4EA3B" w:rsidR="00985A5D" w:rsidRPr="00985A5D" w:rsidRDefault="00985A5D" w:rsidP="00985A5D">
      <w:pPr>
        <w:pStyle w:val="Heading2"/>
      </w:pPr>
      <w:bookmarkStart w:id="25" w:name="_Toc244266985"/>
      <w:bookmarkStart w:id="26" w:name="_Toc248114408"/>
      <w:bookmarkStart w:id="27" w:name="_Toc94096364"/>
      <w:r w:rsidRPr="00985A5D">
        <w:t>1.3</w:t>
      </w:r>
      <w:r w:rsidRPr="00985A5D">
        <w:tab/>
      </w:r>
      <w:r w:rsidRPr="00985A5D">
        <w:rPr>
          <w:rFonts w:eastAsiaTheme="minorEastAsia"/>
        </w:rPr>
        <w:t>Summary of technical discussions</w:t>
      </w:r>
      <w:bookmarkEnd w:id="25"/>
      <w:bookmarkEnd w:id="26"/>
      <w:bookmarkEnd w:id="27"/>
    </w:p>
    <w:p w14:paraId="2DF247EE" w14:textId="0208661E" w:rsidR="00985A5D" w:rsidRPr="00985A5D" w:rsidRDefault="00985A5D" w:rsidP="00985A5D">
      <w:pPr>
        <w:pStyle w:val="Heading3"/>
        <w:rPr>
          <w:rFonts w:eastAsiaTheme="minorEastAsia"/>
        </w:rPr>
      </w:pPr>
      <w:bookmarkStart w:id="28" w:name="_Toc244266989"/>
      <w:bookmarkStart w:id="29" w:name="_Toc248114409"/>
      <w:bookmarkStart w:id="30" w:name="_Toc94096375"/>
      <w:r>
        <w:rPr>
          <w:rFonts w:eastAsiaTheme="minorEastAsia"/>
        </w:rPr>
        <w:t>1.3.1</w:t>
      </w:r>
      <w:r>
        <w:rPr>
          <w:rFonts w:eastAsiaTheme="minorEastAsia"/>
        </w:rPr>
        <w:tab/>
      </w:r>
      <w:r w:rsidRPr="00985A5D">
        <w:rPr>
          <w:rFonts w:eastAsiaTheme="minorEastAsia"/>
        </w:rPr>
        <w:t>IPR statements</w:t>
      </w:r>
      <w:bookmarkEnd w:id="28"/>
      <w:bookmarkEnd w:id="29"/>
      <w:bookmarkEnd w:id="30"/>
    </w:p>
    <w:p w14:paraId="42BE4389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If none, please indicate “No IPR statements were received at this meeting.”</w:t>
      </w:r>
    </w:p>
    <w:p w14:paraId="1831C2F4" w14:textId="05E33BE6" w:rsidR="00985A5D" w:rsidRPr="00985A5D" w:rsidRDefault="00985A5D" w:rsidP="00985A5D">
      <w:pPr>
        <w:pStyle w:val="Heading3"/>
        <w:rPr>
          <w:highlight w:val="yellow"/>
        </w:rPr>
      </w:pPr>
      <w:bookmarkStart w:id="31" w:name="_Toc244266990"/>
      <w:bookmarkStart w:id="32" w:name="_Toc248114410"/>
      <w:bookmarkStart w:id="33" w:name="_Toc94096376"/>
      <w:r w:rsidRPr="00985A5D">
        <w:rPr>
          <w:highlight w:val="yellow"/>
        </w:rPr>
        <w:t>1.3.2</w:t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>Topic 1</w:t>
      </w:r>
    </w:p>
    <w:p w14:paraId="4810B87F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Please summarize the discussion and its outcomes/agreed actions. </w:t>
      </w:r>
    </w:p>
    <w:p w14:paraId="4482C045" w14:textId="049B9DDD" w:rsidR="00985A5D" w:rsidRPr="00985A5D" w:rsidRDefault="00985A5D" w:rsidP="00985A5D">
      <w:pPr>
        <w:pStyle w:val="Heading3"/>
      </w:pPr>
      <w:r w:rsidRPr="00985A5D">
        <w:rPr>
          <w:highlight w:val="yellow"/>
        </w:rPr>
        <w:t>1.3.3</w:t>
      </w:r>
      <w:r w:rsidRPr="00985A5D">
        <w:rPr>
          <w:highlight w:val="yellow"/>
        </w:rPr>
        <w:tab/>
      </w:r>
      <w:r w:rsidRPr="00985A5D">
        <w:rPr>
          <w:rFonts w:eastAsiaTheme="minorEastAsia"/>
          <w:highlight w:val="yellow"/>
        </w:rPr>
        <w:t>Topic 2</w:t>
      </w:r>
    </w:p>
    <w:p w14:paraId="6716F2A0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 xml:space="preserve">Please summarize the discussion and its outcomes/agreed actions. </w:t>
      </w:r>
    </w:p>
    <w:p w14:paraId="7666E2FA" w14:textId="77777777" w:rsidR="00985A5D" w:rsidRPr="00985A5D" w:rsidRDefault="00985A5D" w:rsidP="00985A5D">
      <w:pPr>
        <w:rPr>
          <w:i/>
          <w:iCs/>
          <w:highlight w:val="yellow"/>
        </w:rPr>
      </w:pPr>
    </w:p>
    <w:p w14:paraId="641E7E83" w14:textId="77777777" w:rsidR="00985A5D" w:rsidRPr="00985A5D" w:rsidRDefault="00985A5D" w:rsidP="00985A5D">
      <w:pPr>
        <w:rPr>
          <w:i/>
          <w:iCs/>
          <w:color w:val="FF0000"/>
        </w:rPr>
      </w:pPr>
      <w:r w:rsidRPr="00985A5D">
        <w:rPr>
          <w:i/>
          <w:iCs/>
          <w:color w:val="FF0000"/>
        </w:rPr>
        <w:t>&lt;Please add sub-clause per topic&gt;</w:t>
      </w:r>
    </w:p>
    <w:bookmarkEnd w:id="31"/>
    <w:bookmarkEnd w:id="32"/>
    <w:bookmarkEnd w:id="33"/>
    <w:p w14:paraId="00E864CD" w14:textId="77777777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1.3.</w:t>
      </w:r>
      <w:r w:rsidRPr="00985A5D">
        <w:rPr>
          <w:rFonts w:eastAsiaTheme="minorEastAsia"/>
          <w:highlight w:val="yellow"/>
        </w:rPr>
        <w:t>n-2</w:t>
      </w:r>
      <w:r w:rsidRPr="00985A5D">
        <w:rPr>
          <w:rFonts w:eastAsiaTheme="minorEastAsia"/>
        </w:rPr>
        <w:t xml:space="preserve"> Joint sessions with Qs x, r, m </w:t>
      </w:r>
    </w:p>
    <w:p w14:paraId="6E6FAD97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summarize the discussion and its outcomes/agreed actions. Delete if no joint sessions are held with your Question but add a new sub-clause per joint session, in case of multiple joint sessions.</w:t>
      </w:r>
    </w:p>
    <w:p w14:paraId="4D635EA2" w14:textId="77777777" w:rsidR="00985A5D" w:rsidRPr="00985A5D" w:rsidRDefault="00985A5D" w:rsidP="00985A5D">
      <w:pPr>
        <w:pStyle w:val="Heading3"/>
      </w:pPr>
      <w:bookmarkStart w:id="34" w:name="_Toc244266986"/>
      <w:bookmarkStart w:id="35" w:name="_Toc94096365"/>
      <w:r w:rsidRPr="00985A5D">
        <w:rPr>
          <w:rFonts w:eastAsiaTheme="minorEastAsia"/>
        </w:rPr>
        <w:t>1.3.</w:t>
      </w:r>
      <w:r w:rsidRPr="00985A5D">
        <w:rPr>
          <w:rFonts w:eastAsiaTheme="minorEastAsia"/>
          <w:highlight w:val="yellow"/>
        </w:rPr>
        <w:t>n-1</w:t>
      </w:r>
      <w:r w:rsidRPr="00985A5D">
        <w:rPr>
          <w:rFonts w:eastAsiaTheme="minorEastAsia"/>
        </w:rPr>
        <w:t xml:space="preserve"> Incoming liaison statements</w:t>
      </w:r>
      <w:bookmarkEnd w:id="34"/>
      <w:bookmarkEnd w:id="35"/>
    </w:p>
    <w:p w14:paraId="78325E11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Please list all incoming liaison statements reviewed and the agreed action by the meeting e.g., noted for information, response to be sent back etc.</w:t>
      </w:r>
    </w:p>
    <w:p w14:paraId="3F4F9DA0" w14:textId="77777777" w:rsidR="00985A5D" w:rsidRPr="00985A5D" w:rsidRDefault="00985A5D" w:rsidP="00985A5D">
      <w:pPr>
        <w:pStyle w:val="Heading3"/>
      </w:pPr>
      <w:r w:rsidRPr="00985A5D">
        <w:rPr>
          <w:rFonts w:eastAsiaTheme="minorEastAsia"/>
        </w:rPr>
        <w:t>1.3.n Other business</w:t>
      </w:r>
    </w:p>
    <w:p w14:paraId="6C5EC8E2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t>[If any]</w:t>
      </w:r>
    </w:p>
    <w:p w14:paraId="0B4D6411" w14:textId="7470A8A1" w:rsidR="00985A5D" w:rsidRPr="00985A5D" w:rsidRDefault="00985A5D" w:rsidP="00985A5D">
      <w:pPr>
        <w:pStyle w:val="Heading2"/>
      </w:pPr>
      <w:r>
        <w:rPr>
          <w:rFonts w:eastAsiaTheme="minorEastAsia"/>
        </w:rPr>
        <w:lastRenderedPageBreak/>
        <w:t>1.4</w:t>
      </w:r>
      <w:r>
        <w:rPr>
          <w:rFonts w:eastAsiaTheme="minorEastAsia"/>
        </w:rPr>
        <w:tab/>
      </w:r>
      <w:r w:rsidRPr="00985A5D">
        <w:rPr>
          <w:rFonts w:eastAsiaTheme="minorEastAsia"/>
        </w:rPr>
        <w:t>Key achievements and meeting outputs</w:t>
      </w:r>
    </w:p>
    <w:p w14:paraId="2A666040" w14:textId="7E55EC1E" w:rsidR="008B157B" w:rsidRPr="008B157B" w:rsidRDefault="008B157B" w:rsidP="008B157B">
      <w:pPr>
        <w:pStyle w:val="Heading3"/>
        <w:rPr>
          <w:ins w:id="36" w:author="Reimes, Jan" w:date="2025-01-09T18:04:00Z" w16du:dateUtc="2025-01-09T17:04:00Z"/>
        </w:rPr>
      </w:pPr>
      <w:ins w:id="37" w:author="Reimes, Jan" w:date="2025-01-09T18:04:00Z" w16du:dateUtc="2025-01-09T17:04:00Z">
        <w:r w:rsidRPr="00985A5D">
          <w:t>1.4.1</w:t>
        </w:r>
        <w:r w:rsidRPr="00985A5D">
          <w:tab/>
        </w:r>
        <w:r>
          <w:t>Summary</w:t>
        </w:r>
      </w:ins>
    </w:p>
    <w:p w14:paraId="33048B43" w14:textId="37B4F22F" w:rsidR="00985A5D" w:rsidRPr="00985A5D" w:rsidRDefault="00985A5D" w:rsidP="00985A5D">
      <w:pPr>
        <w:rPr>
          <w:highlight w:val="yellow"/>
        </w:rPr>
      </w:pPr>
      <w:r w:rsidRPr="00985A5D">
        <w:rPr>
          <w:i/>
          <w:iCs/>
          <w:highlight w:val="yellow"/>
        </w:rPr>
        <w:t>Please state/describe/summarize the most important topics which were discussed/handled in your ad-hoc meeting(s). Ideally, in less than one page</w:t>
      </w:r>
      <w:ins w:id="38" w:author="Reimes, Jan" w:date="2025-01-09T18:08:00Z" w16du:dateUtc="2025-01-09T17:08:00Z">
        <w:r w:rsidR="00B046AF">
          <w:rPr>
            <w:i/>
            <w:iCs/>
            <w:highlight w:val="yellow"/>
          </w:rPr>
          <w:t>. Recommendation: Set a bookmark to the text of this content</w:t>
        </w:r>
      </w:ins>
      <w:ins w:id="39" w:author="Reimes, Jan" w:date="2025-01-09T18:39:00Z" w16du:dateUtc="2025-01-09T17:39:00Z">
        <w:r w:rsidR="00B046AF">
          <w:rPr>
            <w:i/>
            <w:iCs/>
            <w:highlight w:val="yellow"/>
          </w:rPr>
          <w:t xml:space="preserve"> and insert a</w:t>
        </w:r>
      </w:ins>
      <w:ins w:id="40" w:author="Reimes, Jan" w:date="2025-01-09T18:40:00Z" w16du:dateUtc="2025-01-09T17:40:00Z">
        <w:r w:rsidR="00B046AF">
          <w:rPr>
            <w:i/>
            <w:iCs/>
            <w:highlight w:val="yellow"/>
          </w:rPr>
          <w:t xml:space="preserve"> </w:t>
        </w:r>
      </w:ins>
      <w:ins w:id="41" w:author="Reimes, Jan" w:date="2025-01-09T18:39:00Z" w16du:dateUtc="2025-01-09T17:39:00Z">
        <w:r w:rsidR="00B046AF">
          <w:rPr>
            <w:i/>
            <w:iCs/>
            <w:highlight w:val="yellow"/>
          </w:rPr>
          <w:t>cross-</w:t>
        </w:r>
      </w:ins>
      <w:ins w:id="42" w:author="Reimes, Jan" w:date="2025-01-09T18:40:00Z" w16du:dateUtc="2025-01-09T17:40:00Z">
        <w:r w:rsidR="00B046AF">
          <w:rPr>
            <w:i/>
            <w:iCs/>
            <w:highlight w:val="yellow"/>
          </w:rPr>
          <w:t>reference in Annex B to reference this text</w:t>
        </w:r>
      </w:ins>
      <w:r w:rsidRPr="00985A5D">
        <w:rPr>
          <w:highlight w:val="yellow"/>
        </w:rPr>
        <w:t>.</w:t>
      </w:r>
    </w:p>
    <w:p w14:paraId="505F4DD3" w14:textId="3D7F6C98" w:rsidR="00985A5D" w:rsidRPr="00985A5D" w:rsidRDefault="00985A5D" w:rsidP="003418E8">
      <w:pPr>
        <w:pStyle w:val="Heading3"/>
      </w:pPr>
      <w:r w:rsidRPr="00985A5D">
        <w:t>1.4.</w:t>
      </w:r>
      <w:ins w:id="43" w:author="Reimes, Jan" w:date="2025-01-09T18:04:00Z" w16du:dateUtc="2025-01-09T17:04:00Z">
        <w:r w:rsidR="008B157B">
          <w:t>2</w:t>
        </w:r>
      </w:ins>
      <w:del w:id="44" w:author="Reimes, Jan" w:date="2025-01-09T18:04:00Z" w16du:dateUtc="2025-01-09T17:04:00Z">
        <w:r w:rsidRPr="00985A5D" w:rsidDel="008B157B">
          <w:delText>1</w:delText>
        </w:r>
      </w:del>
      <w:r w:rsidRPr="00985A5D">
        <w:tab/>
      </w:r>
      <w:r w:rsidRPr="00985A5D">
        <w:rPr>
          <w:rFonts w:eastAsiaTheme="minorEastAsia"/>
        </w:rPr>
        <w:t>Texts for decision</w:t>
      </w:r>
    </w:p>
    <w:p w14:paraId="7339723D" w14:textId="77777777" w:rsidR="00985A5D" w:rsidRPr="00985A5D" w:rsidRDefault="00985A5D" w:rsidP="00985A5D">
      <w:pPr>
        <w:pStyle w:val="Heading4"/>
        <w:rPr>
          <w:rFonts w:eastAsiaTheme="minorEastAsia"/>
        </w:rPr>
      </w:pPr>
      <w:bookmarkStart w:id="45" w:name="_Toc94096379"/>
      <w:r w:rsidRPr="00985A5D">
        <w:t>Text for consent/determination</w:t>
      </w:r>
    </w:p>
    <w:p w14:paraId="7DE07F26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rPr>
          <w:i/>
          <w:iCs/>
        </w:rPr>
        <w:t>&lt;</w:t>
      </w:r>
      <w:r w:rsidRPr="00985A5D">
        <w:rPr>
          <w:i/>
          <w:iCs/>
          <w:highlight w:val="yellow"/>
        </w:rPr>
        <w:t>New/Revised/Corrigendum to</w:t>
      </w:r>
      <w:r w:rsidRPr="00985A5D">
        <w:rPr>
          <w:i/>
          <w:iCs/>
        </w:rPr>
        <w:t>&gt;</w:t>
      </w:r>
      <w:r w:rsidRPr="00985A5D">
        <w:t xml:space="preserve"> Recommendation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for </w:t>
      </w:r>
      <w:r w:rsidRPr="00985A5D">
        <w:rPr>
          <w:i/>
          <w:iCs/>
        </w:rPr>
        <w:t>&lt;</w:t>
      </w:r>
      <w:r w:rsidRPr="00985A5D">
        <w:rPr>
          <w:i/>
          <w:iCs/>
          <w:highlight w:val="yellow"/>
          <w:u w:val="single"/>
        </w:rPr>
        <w:t>consent/determination</w:t>
      </w:r>
      <w:r w:rsidRPr="00985A5D">
        <w:rPr>
          <w:i/>
          <w:iCs/>
        </w:rPr>
        <w:t>&gt;</w:t>
      </w:r>
      <w:r w:rsidRPr="00985A5D">
        <w:t>.</w:t>
      </w:r>
    </w:p>
    <w:p w14:paraId="287AD1B6" w14:textId="77777777" w:rsidR="00985A5D" w:rsidRPr="00985A5D" w:rsidRDefault="00985A5D" w:rsidP="00985A5D">
      <w:pPr>
        <w:pStyle w:val="Heading4"/>
      </w:pPr>
      <w:r w:rsidRPr="00985A5D">
        <w:t>Text for agreement</w:t>
      </w:r>
    </w:p>
    <w:p w14:paraId="0ACC052B" w14:textId="68E9EEE8" w:rsidR="00985A5D" w:rsidRPr="00985A5D" w:rsidRDefault="00985A5D" w:rsidP="00985A5D">
      <w:pPr>
        <w:numPr>
          <w:ilvl w:val="0"/>
          <w:numId w:val="12"/>
        </w:numPr>
      </w:pPr>
      <w:r w:rsidRPr="00985A5D">
        <w:t>&lt;</w:t>
      </w:r>
      <w:r w:rsidRPr="00985A5D">
        <w:rPr>
          <w:i/>
          <w:iCs/>
          <w:highlight w:val="yellow"/>
        </w:rPr>
        <w:t>New/Revised</w:t>
      </w:r>
      <w:r w:rsidRPr="00985A5D">
        <w:t>&gt; &lt;</w:t>
      </w:r>
      <w:r w:rsidRPr="00985A5D">
        <w:rPr>
          <w:i/>
          <w:iCs/>
          <w:highlight w:val="yellow"/>
        </w:rPr>
        <w:t>Supplement/Technical Report/Appendi</w:t>
      </w:r>
      <w:r w:rsidR="003418E8" w:rsidRPr="003418E8">
        <w:rPr>
          <w:i/>
          <w:iCs/>
          <w:highlight w:val="yellow"/>
        </w:rPr>
        <w:t>x</w:t>
      </w:r>
      <w:r w:rsidRPr="00985A5D">
        <w:rPr>
          <w:i/>
          <w:iCs/>
          <w:highlight w:val="yellow"/>
        </w:rPr>
        <w:t xml:space="preserve"> to Recommendation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agreement</w:t>
      </w:r>
      <w:r w:rsidRPr="00985A5D">
        <w:t>.</w:t>
      </w:r>
    </w:p>
    <w:p w14:paraId="4FEEF220" w14:textId="77777777" w:rsidR="00985A5D" w:rsidRPr="00985A5D" w:rsidRDefault="00985A5D" w:rsidP="00985A5D">
      <w:pPr>
        <w:pStyle w:val="Heading4"/>
      </w:pPr>
      <w:r w:rsidRPr="00985A5D">
        <w:t>New work items for approval</w:t>
      </w:r>
    </w:p>
    <w:p w14:paraId="1CCB959C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t>Draft new &lt;</w:t>
      </w:r>
      <w:r w:rsidRPr="00985A5D">
        <w:rPr>
          <w:i/>
          <w:iCs/>
          <w:highlight w:val="yellow"/>
        </w:rPr>
        <w:t>Recommendation/Supplement/Technical Paper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 xml:space="preserve">” (Annex </w:t>
      </w:r>
      <w:r w:rsidRPr="00985A5D">
        <w:rPr>
          <w:highlight w:val="yellow"/>
        </w:rPr>
        <w:t>C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49374F4C" w14:textId="77777777" w:rsidR="00985A5D" w:rsidRPr="00985A5D" w:rsidRDefault="00985A5D" w:rsidP="00985A5D">
      <w:pPr>
        <w:pStyle w:val="Heading4"/>
      </w:pPr>
      <w:r w:rsidRPr="00985A5D">
        <w:t>Outgoing liaison statements for approval</w:t>
      </w:r>
    </w:p>
    <w:p w14:paraId="69E9F757" w14:textId="77777777" w:rsidR="00985A5D" w:rsidRPr="00985A5D" w:rsidRDefault="00985A5D" w:rsidP="00985A5D">
      <w:pPr>
        <w:numPr>
          <w:ilvl w:val="0"/>
          <w:numId w:val="12"/>
        </w:numPr>
      </w:pPr>
      <w:r w:rsidRPr="00985A5D">
        <w:t>Liaison statement to &lt;</w:t>
      </w:r>
      <w:r w:rsidRPr="00985A5D">
        <w:rPr>
          <w:i/>
          <w:iCs/>
          <w:highlight w:val="yellow"/>
        </w:rPr>
        <w:t>Group name</w:t>
      </w:r>
      <w:r w:rsidRPr="00985A5D">
        <w:t>&gt; on &lt;</w:t>
      </w:r>
      <w:r w:rsidRPr="00985A5D">
        <w:rPr>
          <w:i/>
          <w:iCs/>
          <w:highlight w:val="yellow"/>
        </w:rPr>
        <w:t>Subject</w:t>
      </w:r>
      <w:r w:rsidRPr="00985A5D">
        <w:t>&gt;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4FC2B18D" w14:textId="16DF9B06" w:rsidR="00985A5D" w:rsidRPr="003418E8" w:rsidRDefault="003418E8" w:rsidP="003418E8">
      <w:pPr>
        <w:pStyle w:val="Heading3"/>
      </w:pPr>
      <w:r w:rsidRPr="003418E8">
        <w:rPr>
          <w:rFonts w:eastAsiaTheme="minorEastAsia"/>
        </w:rPr>
        <w:t>1.4.</w:t>
      </w:r>
      <w:ins w:id="46" w:author="Reimes, Jan" w:date="2025-01-09T18:04:00Z" w16du:dateUtc="2025-01-09T17:04:00Z">
        <w:r w:rsidR="008B157B">
          <w:rPr>
            <w:rFonts w:eastAsiaTheme="minorEastAsia"/>
          </w:rPr>
          <w:t>3</w:t>
        </w:r>
      </w:ins>
      <w:del w:id="47" w:author="Reimes, Jan" w:date="2025-01-09T18:04:00Z" w16du:dateUtc="2025-01-09T17:04:00Z">
        <w:r w:rsidRPr="003418E8" w:rsidDel="008B157B">
          <w:rPr>
            <w:rFonts w:eastAsiaTheme="minorEastAsia"/>
          </w:rPr>
          <w:delText>2</w:delText>
        </w:r>
      </w:del>
      <w:r w:rsidRPr="003418E8">
        <w:rPr>
          <w:rFonts w:eastAsiaTheme="minorEastAsia"/>
        </w:rPr>
        <w:tab/>
      </w:r>
      <w:r w:rsidR="00985A5D" w:rsidRPr="003418E8">
        <w:rPr>
          <w:rFonts w:eastAsiaTheme="minorEastAsia"/>
        </w:rPr>
        <w:t xml:space="preserve">Interim </w:t>
      </w:r>
      <w:bookmarkEnd w:id="45"/>
      <w:r w:rsidR="00985A5D" w:rsidRPr="003418E8">
        <w:rPr>
          <w:rFonts w:eastAsiaTheme="minorEastAsia"/>
        </w:rPr>
        <w:t>activities</w:t>
      </w:r>
    </w:p>
    <w:p w14:paraId="658E4A75" w14:textId="1B06EB1A" w:rsidR="00576AA4" w:rsidRPr="00985A5D" w:rsidRDefault="00985A5D" w:rsidP="00576AA4">
      <w:pPr>
        <w:rPr>
          <w:ins w:id="48" w:author="Reimes, Jan" w:date="2025-01-09T18:40:00Z" w16du:dateUtc="2025-01-09T17:40:00Z"/>
          <w:highlight w:val="yellow"/>
        </w:rPr>
      </w:pPr>
      <w:bookmarkStart w:id="49" w:name="_Toc244266991"/>
      <w:bookmarkStart w:id="50" w:name="_Toc248114411"/>
      <w:bookmarkStart w:id="51" w:name="_Toc94096377"/>
      <w:r w:rsidRPr="00985A5D">
        <w:rPr>
          <w:i/>
          <w:iCs/>
          <w:highlight w:val="yellow"/>
        </w:rPr>
        <w:t>If any interim activities (meetings/workshops) are planned, please state their date, format (physical or virtual), location (for physical meetings) and a one-sentence objective for the meeting.</w:t>
      </w:r>
      <w:ins w:id="52" w:author="Reimes, Jan" w:date="2025-01-09T18:41:00Z" w16du:dateUtc="2025-01-09T17:41:00Z">
        <w:r w:rsidR="00576AA4">
          <w:rPr>
            <w:i/>
            <w:iCs/>
            <w:highlight w:val="yellow"/>
          </w:rPr>
          <w:t xml:space="preserve"> </w:t>
        </w:r>
      </w:ins>
      <w:ins w:id="53" w:author="Reimes, Jan" w:date="2025-01-09T18:40:00Z" w16du:dateUtc="2025-01-09T17:40:00Z">
        <w:r w:rsidR="00576AA4">
          <w:rPr>
            <w:i/>
            <w:iCs/>
            <w:highlight w:val="yellow"/>
          </w:rPr>
          <w:t>Recommendation: Set a bookmark to the text of this content and insert a cross-reference in Annex B to reference this text</w:t>
        </w:r>
        <w:r w:rsidR="00576AA4" w:rsidRPr="00985A5D">
          <w:rPr>
            <w:highlight w:val="yellow"/>
          </w:rPr>
          <w:t>.</w:t>
        </w:r>
      </w:ins>
    </w:p>
    <w:p w14:paraId="7B224C1B" w14:textId="1ECB60BE" w:rsidR="00985A5D" w:rsidRPr="00985A5D" w:rsidRDefault="00985A5D" w:rsidP="00985A5D">
      <w:pPr>
        <w:rPr>
          <w:i/>
          <w:iCs/>
          <w:highlight w:val="yellow"/>
        </w:rPr>
      </w:pPr>
    </w:p>
    <w:p w14:paraId="6DCE9880" w14:textId="77777777" w:rsidR="00985A5D" w:rsidRPr="00985A5D" w:rsidRDefault="00985A5D" w:rsidP="00985A5D">
      <w:pPr>
        <w:rPr>
          <w:b/>
          <w:bCs/>
          <w:highlight w:val="yellow"/>
        </w:rPr>
        <w:sectPr w:rsidR="00985A5D" w:rsidRPr="00985A5D" w:rsidSect="00BD7425">
          <w:headerReference w:type="default" r:id="rId13"/>
          <w:pgSz w:w="11907" w:h="16840"/>
          <w:pgMar w:top="1134" w:right="1134" w:bottom="1134" w:left="1134" w:header="425" w:footer="709" w:gutter="0"/>
          <w:cols w:space="720"/>
          <w:titlePg/>
          <w:docGrid w:linePitch="326"/>
        </w:sectPr>
      </w:pPr>
    </w:p>
    <w:p w14:paraId="29BD4789" w14:textId="58FA7C3E" w:rsidR="00985A5D" w:rsidRPr="003418E8" w:rsidRDefault="003418E8" w:rsidP="003418E8">
      <w:pPr>
        <w:pStyle w:val="Heading3"/>
      </w:pPr>
      <w:r w:rsidRPr="003418E8">
        <w:lastRenderedPageBreak/>
        <w:t>1.4.</w:t>
      </w:r>
      <w:ins w:id="54" w:author="Reimes, Jan" w:date="2025-01-09T18:04:00Z" w16du:dateUtc="2025-01-09T17:04:00Z">
        <w:r w:rsidR="008B157B">
          <w:t>4</w:t>
        </w:r>
      </w:ins>
      <w:del w:id="55" w:author="Reimes, Jan" w:date="2025-01-09T18:04:00Z" w16du:dateUtc="2025-01-09T17:04:00Z">
        <w:r w:rsidRPr="003418E8" w:rsidDel="008B157B">
          <w:delText>3</w:delText>
        </w:r>
      </w:del>
      <w:r w:rsidRPr="003418E8">
        <w:tab/>
      </w:r>
      <w:r w:rsidR="00985A5D" w:rsidRPr="003418E8">
        <w:rPr>
          <w:rFonts w:eastAsiaTheme="minorEastAsia"/>
        </w:rPr>
        <w:t xml:space="preserve">Work </w:t>
      </w:r>
      <w:bookmarkEnd w:id="49"/>
      <w:bookmarkEnd w:id="50"/>
      <w:bookmarkEnd w:id="51"/>
      <w:r w:rsidR="00985A5D" w:rsidRPr="003418E8">
        <w:rPr>
          <w:rFonts w:eastAsiaTheme="minorEastAsia"/>
        </w:rPr>
        <w:t>programme</w:t>
      </w:r>
    </w:p>
    <w:p w14:paraId="5D6E0EEF" w14:textId="77777777" w:rsidR="00985A5D" w:rsidRPr="00985A5D" w:rsidRDefault="00985A5D" w:rsidP="00985A5D">
      <w:pPr>
        <w:rPr>
          <w:i/>
          <w:iCs/>
          <w:highlight w:val="yellow"/>
        </w:rPr>
      </w:pPr>
      <w:r w:rsidRPr="00985A5D">
        <w:rPr>
          <w:i/>
          <w:iCs/>
          <w:highlight w:val="yellow"/>
        </w:rPr>
        <w:t>Enable Track Changes mode to indicate any work programme updates in revmarks</w:t>
      </w:r>
    </w:p>
    <w:p w14:paraId="623FE18E" w14:textId="77777777" w:rsidR="00985A5D" w:rsidRPr="00985A5D" w:rsidRDefault="00985A5D" w:rsidP="00985A5D">
      <w:pPr>
        <w:rPr>
          <w:highlight w:val="yellow"/>
        </w:rPr>
      </w:pPr>
    </w:p>
    <w:tbl>
      <w:tblPr>
        <w:tblStyle w:val="TableGrid"/>
        <w:tblW w:w="1560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888"/>
        <w:gridCol w:w="5328"/>
        <w:gridCol w:w="947"/>
        <w:gridCol w:w="1036"/>
        <w:gridCol w:w="888"/>
        <w:gridCol w:w="2072"/>
        <w:gridCol w:w="2072"/>
        <w:gridCol w:w="1184"/>
      </w:tblGrid>
      <w:tr w:rsidR="00985A5D" w:rsidRPr="00985A5D" w14:paraId="6174D612" w14:textId="77777777" w:rsidTr="00985A5D">
        <w:trPr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BCF2A8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Work item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B5EA5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Version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BEC57EE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Subject / Title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4F6527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8C6E676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Priority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843C6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0DCE60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B310FD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text(s)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9FAB21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 relationship</w:t>
            </w:r>
          </w:p>
        </w:tc>
      </w:tr>
      <w:tr w:rsidR="00985A5D" w:rsidRPr="00985A5D" w14:paraId="046F1024" w14:textId="77777777" w:rsidTr="00985A5D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455C82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WP_WorkItem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1FADD9D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WP_Version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014A994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WP_Title</w:t>
            </w:r>
          </w:p>
        </w:tc>
        <w:tc>
          <w:tcPr>
            <w:tcW w:w="90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3BA4891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WP_Process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C7EA631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WP_Priority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BA59CC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WP_Timing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13E990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WP_Editors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7F3F5EE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WP_BaseTexts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2E8347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WP_Relationship</w:t>
            </w:r>
          </w:p>
        </w:tc>
      </w:tr>
    </w:tbl>
    <w:p w14:paraId="33CAE449" w14:textId="77777777" w:rsidR="00985A5D" w:rsidRPr="00985A5D" w:rsidRDefault="00985A5D" w:rsidP="00985A5D">
      <w:pPr>
        <w:rPr>
          <w:highlight w:val="yellow"/>
        </w:rPr>
      </w:pPr>
    </w:p>
    <w:p w14:paraId="09A488A2" w14:textId="77777777" w:rsidR="00985A5D" w:rsidRPr="00985A5D" w:rsidRDefault="00985A5D" w:rsidP="00985A5D">
      <w:pPr>
        <w:rPr>
          <w:highlight w:val="yellow"/>
        </w:rPr>
        <w:sectPr w:rsidR="00985A5D" w:rsidRPr="00985A5D" w:rsidSect="00985A5D">
          <w:pgSz w:w="16840" w:h="11907" w:orient="landscape"/>
          <w:pgMar w:top="1134" w:right="1134" w:bottom="1134" w:left="1134" w:header="425" w:footer="709" w:gutter="0"/>
          <w:cols w:space="720"/>
        </w:sectPr>
      </w:pPr>
    </w:p>
    <w:p w14:paraId="081A669A" w14:textId="08FD334D" w:rsidR="00985A5D" w:rsidRPr="003418E8" w:rsidRDefault="00985A5D" w:rsidP="003418E8">
      <w:pPr>
        <w:pStyle w:val="Heading1"/>
        <w:jc w:val="center"/>
      </w:pPr>
      <w:bookmarkStart w:id="56" w:name="_Toc150526538"/>
      <w:bookmarkStart w:id="57" w:name="_Toc94183723"/>
      <w:bookmarkStart w:id="58" w:name="_Toc257824249"/>
      <w:bookmarkStart w:id="59" w:name="_Toc244267038"/>
      <w:bookmarkStart w:id="60" w:name="_Toc690"/>
      <w:bookmarkStart w:id="61" w:name="_Toc17142"/>
      <w:r w:rsidRPr="003418E8">
        <w:lastRenderedPageBreak/>
        <w:t>Annex A:</w:t>
      </w:r>
      <w:r w:rsidRPr="003418E8">
        <w:br/>
      </w:r>
      <w:bookmarkEnd w:id="56"/>
      <w:bookmarkEnd w:id="57"/>
      <w:bookmarkEnd w:id="58"/>
      <w:bookmarkEnd w:id="59"/>
      <w:bookmarkEnd w:id="60"/>
      <w:bookmarkEnd w:id="61"/>
      <w:r w:rsidRPr="003418E8">
        <w:t>Draft agenda for Q</w:t>
      </w:r>
      <w:r w:rsidR="00517736" w:rsidRPr="00517736">
        <w:rPr>
          <w:highlight w:val="yellow"/>
        </w:rPr>
        <w:t>x</w:t>
      </w:r>
      <w:r w:rsidRPr="003418E8">
        <w:t>/12</w:t>
      </w:r>
    </w:p>
    <w:p w14:paraId="77DEDAD0" w14:textId="77777777" w:rsidR="00985A5D" w:rsidRPr="00985A5D" w:rsidRDefault="00985A5D" w:rsidP="00985A5D">
      <w:pPr>
        <w:rPr>
          <w:highlight w:val="yellow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852"/>
        <w:gridCol w:w="6777"/>
      </w:tblGrid>
      <w:tr w:rsidR="00985A5D" w:rsidRPr="00985A5D" w14:paraId="29C4150D" w14:textId="77777777" w:rsidTr="003418E8">
        <w:trPr>
          <w:trHeight w:val="402"/>
          <w:tblHeader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5898" w14:textId="77777777" w:rsidR="00985A5D" w:rsidRPr="00985A5D" w:rsidRDefault="00985A5D" w:rsidP="003418E8">
            <w:pPr>
              <w:jc w:val="center"/>
              <w:rPr>
                <w:b/>
                <w:bCs/>
                <w:lang w:val="en-US"/>
              </w:rPr>
            </w:pPr>
            <w:r w:rsidRPr="00985A5D">
              <w:br w:type="page"/>
            </w:r>
            <w:r w:rsidRPr="00985A5D">
              <w:rPr>
                <w:b/>
                <w:bCs/>
                <w:lang w:val="en-US"/>
              </w:rPr>
              <w:t>Date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CA2F3" w14:textId="77777777" w:rsidR="00985A5D" w:rsidRPr="00985A5D" w:rsidRDefault="00985A5D" w:rsidP="003418E8">
            <w:pPr>
              <w:jc w:val="center"/>
              <w:rPr>
                <w:b/>
                <w:bCs/>
                <w:lang w:val="en-US"/>
              </w:rPr>
            </w:pPr>
            <w:r w:rsidRPr="00985A5D">
              <w:rPr>
                <w:b/>
                <w:bCs/>
                <w:lang w:val="en-US"/>
              </w:rPr>
              <w:t>Item</w:t>
            </w:r>
          </w:p>
        </w:tc>
      </w:tr>
      <w:tr w:rsidR="00985A5D" w:rsidRPr="00985A5D" w14:paraId="21AC13AC" w14:textId="77777777" w:rsidTr="003418E8">
        <w:trPr>
          <w:trHeight w:val="1664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8663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Wednesday June xx</w:t>
            </w:r>
          </w:p>
          <w:p w14:paraId="5A264BA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159A8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Opening </w:t>
            </w:r>
          </w:p>
          <w:p w14:paraId="22492B8B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Adoption of agenda</w:t>
            </w:r>
          </w:p>
          <w:p w14:paraId="6C183F19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IPR call </w:t>
            </w:r>
          </w:p>
          <w:p w14:paraId="7939867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Item 3: Cnnn</w:t>
            </w:r>
          </w:p>
          <w:p w14:paraId="2EE92C2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4: TDnnn </w:t>
            </w:r>
          </w:p>
          <w:p w14:paraId="425067D4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5: TDnnn </w:t>
            </w:r>
          </w:p>
        </w:tc>
      </w:tr>
      <w:tr w:rsidR="00985A5D" w:rsidRPr="00985A5D" w14:paraId="5C0D02AE" w14:textId="77777777" w:rsidTr="003418E8">
        <w:trPr>
          <w:trHeight w:val="1664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7749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Joint session with Qs X and Y/12</w:t>
            </w:r>
          </w:p>
          <w:p w14:paraId="589C2880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Monday June xx</w:t>
            </w:r>
          </w:p>
          <w:p w14:paraId="79CA8F70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DACD4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6: Cxxx, Czzz </w:t>
            </w:r>
          </w:p>
          <w:p w14:paraId="3B0C25A5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 xml:space="preserve">Item 7: TDnnn </w:t>
            </w:r>
          </w:p>
        </w:tc>
      </w:tr>
      <w:tr w:rsidR="00985A5D" w:rsidRPr="00985A5D" w14:paraId="4E08A6C6" w14:textId="77777777" w:rsidTr="003418E8">
        <w:trPr>
          <w:trHeight w:val="1523"/>
          <w:jc w:val="center"/>
        </w:trPr>
        <w:tc>
          <w:tcPr>
            <w:tcW w:w="17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CC1F2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Tuesday June xx</w:t>
            </w:r>
          </w:p>
          <w:p w14:paraId="221960F8" w14:textId="77777777" w:rsidR="00985A5D" w:rsidRPr="00985A5D" w:rsidRDefault="00985A5D" w:rsidP="00985A5D">
            <w:p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11:00-12:00</w:t>
            </w:r>
          </w:p>
        </w:tc>
        <w:tc>
          <w:tcPr>
            <w:tcW w:w="3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9CDE7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Review of work programme</w:t>
            </w:r>
          </w:p>
          <w:p w14:paraId="074CFF86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Outgoing liaison statements: TDnnn (Source), TDnnn (Source)</w:t>
            </w:r>
          </w:p>
          <w:p w14:paraId="2FF35AAC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Interim activities</w:t>
            </w:r>
          </w:p>
          <w:p w14:paraId="25EA4BA8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AoB</w:t>
            </w:r>
          </w:p>
          <w:p w14:paraId="28653756" w14:textId="77777777" w:rsidR="00985A5D" w:rsidRPr="00985A5D" w:rsidRDefault="00985A5D" w:rsidP="00985A5D">
            <w:pPr>
              <w:numPr>
                <w:ilvl w:val="0"/>
                <w:numId w:val="13"/>
              </w:numPr>
              <w:rPr>
                <w:highlight w:val="yellow"/>
                <w:lang w:val="en-US"/>
              </w:rPr>
            </w:pPr>
            <w:r w:rsidRPr="00985A5D">
              <w:rPr>
                <w:highlight w:val="yellow"/>
                <w:lang w:val="en-US"/>
              </w:rPr>
              <w:t>Close</w:t>
            </w:r>
          </w:p>
        </w:tc>
      </w:tr>
    </w:tbl>
    <w:p w14:paraId="3CF2CD2D" w14:textId="77777777" w:rsidR="00985A5D" w:rsidRPr="00985A5D" w:rsidRDefault="00985A5D" w:rsidP="00985A5D">
      <w:pPr>
        <w:rPr>
          <w:highlight w:val="yellow"/>
        </w:rPr>
      </w:pPr>
    </w:p>
    <w:p w14:paraId="49B6099E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679BDD2B" w14:textId="0B3362E2" w:rsidR="00985A5D" w:rsidRPr="00985A5D" w:rsidRDefault="00985A5D" w:rsidP="003418E8">
      <w:pPr>
        <w:pStyle w:val="Heading1"/>
        <w:jc w:val="center"/>
      </w:pPr>
      <w:r w:rsidRPr="00985A5D">
        <w:lastRenderedPageBreak/>
        <w:t>Annex B:</w:t>
      </w:r>
      <w:r w:rsidRPr="00985A5D">
        <w:br/>
        <w:t xml:space="preserve">Input to Executive summary of the Working Party </w:t>
      </w:r>
      <w:r w:rsidR="00517736" w:rsidRPr="00517736">
        <w:rPr>
          <w:highlight w:val="yellow"/>
        </w:rPr>
        <w:t>y</w:t>
      </w:r>
      <w:r w:rsidRPr="00985A5D">
        <w:t>/12 Meeting</w:t>
      </w:r>
    </w:p>
    <w:p w14:paraId="6180B49A" w14:textId="77777777" w:rsidR="00985A5D" w:rsidRPr="003418E8" w:rsidRDefault="00985A5D" w:rsidP="003418E8">
      <w:pPr>
        <w:pStyle w:val="Heading2"/>
      </w:pPr>
      <w:r w:rsidRPr="003418E8">
        <w:rPr>
          <w:rFonts w:eastAsiaTheme="minorEastAsia"/>
        </w:rPr>
        <w:t>B.1</w:t>
      </w:r>
      <w:r w:rsidRPr="003418E8">
        <w:rPr>
          <w:rFonts w:eastAsiaTheme="minorEastAsia"/>
        </w:rPr>
        <w:tab/>
        <w:t>Purpose of the Question</w:t>
      </w:r>
    </w:p>
    <w:p w14:paraId="219D6D0F" w14:textId="77777777" w:rsidR="00985A5D" w:rsidRPr="00985A5D" w:rsidRDefault="00985A5D" w:rsidP="00985A5D">
      <w:pPr>
        <w:rPr>
          <w:i/>
        </w:rPr>
      </w:pPr>
      <w:r w:rsidRPr="00985A5D">
        <w:t>The work of Q</w:t>
      </w:r>
      <w:r w:rsidRPr="00985A5D">
        <w:rPr>
          <w:highlight w:val="yellow"/>
        </w:rPr>
        <w:t>X</w:t>
      </w:r>
      <w:r w:rsidRPr="00985A5D">
        <w:t>/12 "Title of question" is &lt;</w:t>
      </w:r>
      <w:r w:rsidRPr="00985A5D">
        <w:rPr>
          <w:i/>
          <w:iCs/>
        </w:rPr>
        <w:t>reuse 10-line summary from introduction</w:t>
      </w:r>
      <w:r w:rsidRPr="00985A5D">
        <w:rPr>
          <w:i/>
        </w:rPr>
        <w:t>&gt;.</w:t>
      </w:r>
    </w:p>
    <w:p w14:paraId="2F6DAE9E" w14:textId="02483038" w:rsidR="00985A5D" w:rsidRPr="00985A5D" w:rsidRDefault="00985A5D" w:rsidP="00985A5D">
      <w:r w:rsidRPr="00985A5D">
        <w:rPr>
          <w:lang w:val="en-US"/>
        </w:rPr>
        <w:t>The address for communication on Q</w:t>
      </w:r>
      <w:r w:rsidRPr="00517736">
        <w:rPr>
          <w:highlight w:val="yellow"/>
          <w:lang w:val="en-US"/>
        </w:rPr>
        <w:t>X</w:t>
      </w:r>
      <w:r w:rsidRPr="00985A5D">
        <w:rPr>
          <w:lang w:val="en-US"/>
        </w:rPr>
        <w:t xml:space="preserve">/12 matters is </w:t>
      </w:r>
      <w:r w:rsidRPr="00985A5D">
        <w:t>t2</w:t>
      </w:r>
      <w:r w:rsidR="003418E8">
        <w:t>5</w:t>
      </w:r>
      <w:r w:rsidRPr="00985A5D">
        <w:t>sg12q</w:t>
      </w:r>
      <w:r w:rsidRPr="00517736">
        <w:rPr>
          <w:highlight w:val="yellow"/>
        </w:rPr>
        <w:t>X</w:t>
      </w:r>
      <w:r w:rsidRPr="00985A5D">
        <w:t xml:space="preserve">@lists.itu.int </w:t>
      </w:r>
    </w:p>
    <w:p w14:paraId="1DD0B8E5" w14:textId="77777777" w:rsidR="00985A5D" w:rsidRPr="00985A5D" w:rsidRDefault="00985A5D" w:rsidP="003418E8">
      <w:pPr>
        <w:pStyle w:val="Heading2"/>
      </w:pPr>
      <w:r w:rsidRPr="00985A5D">
        <w:rPr>
          <w:rFonts w:eastAsiaTheme="minorEastAsia"/>
        </w:rPr>
        <w:t>B.2</w:t>
      </w:r>
      <w:r w:rsidRPr="00985A5D">
        <w:rPr>
          <w:rFonts w:eastAsiaTheme="minorEastAsia"/>
        </w:rPr>
        <w:tab/>
        <w:t>Key achievements during this meeting</w:t>
      </w:r>
    </w:p>
    <w:p w14:paraId="6B51E655" w14:textId="77777777" w:rsidR="00985A5D" w:rsidRPr="00985A5D" w:rsidRDefault="00985A5D" w:rsidP="003418E8">
      <w:pPr>
        <w:pStyle w:val="Heading3"/>
        <w:rPr>
          <w:rFonts w:eastAsiaTheme="minorEastAsia"/>
        </w:rPr>
      </w:pPr>
      <w:r w:rsidRPr="00985A5D">
        <w:t>Selected topics and key achievements</w:t>
      </w:r>
    </w:p>
    <w:p w14:paraId="3FFE2D1C" w14:textId="62A43515" w:rsidR="00985A5D" w:rsidRPr="00985A5D" w:rsidRDefault="00985A5D" w:rsidP="00985A5D">
      <w:pPr>
        <w:rPr>
          <w:highlight w:val="yellow"/>
        </w:rPr>
      </w:pPr>
      <w:r w:rsidRPr="00985A5D">
        <w:rPr>
          <w:i/>
          <w:iCs/>
          <w:highlight w:val="yellow"/>
        </w:rPr>
        <w:t>Please re-use text from 1.4</w:t>
      </w:r>
      <w:ins w:id="62" w:author="Reimes, Jan" w:date="2025-01-09T18:05:00Z" w16du:dateUtc="2025-01-09T17:05:00Z">
        <w:r w:rsidR="008B157B">
          <w:rPr>
            <w:i/>
            <w:iCs/>
            <w:highlight w:val="yellow"/>
          </w:rPr>
          <w:t>.1</w:t>
        </w:r>
      </w:ins>
      <w:r w:rsidRPr="00985A5D">
        <w:rPr>
          <w:i/>
          <w:iCs/>
          <w:highlight w:val="yellow"/>
        </w:rPr>
        <w:t xml:space="preserve"> above</w:t>
      </w:r>
      <w:ins w:id="63" w:author="Reimes, Jan" w:date="2025-01-09T18:07:00Z" w16du:dateUtc="2025-01-09T17:07:00Z">
        <w:r w:rsidR="008B157B">
          <w:rPr>
            <w:i/>
            <w:iCs/>
            <w:highlight w:val="yellow"/>
          </w:rPr>
          <w:t xml:space="preserve"> (or insert cross-reference to bookmark)</w:t>
        </w:r>
      </w:ins>
      <w:r w:rsidRPr="00985A5D">
        <w:rPr>
          <w:highlight w:val="yellow"/>
        </w:rPr>
        <w:t>.</w:t>
      </w:r>
    </w:p>
    <w:p w14:paraId="7B70CC30" w14:textId="77777777" w:rsidR="003418E8" w:rsidRPr="00985A5D" w:rsidRDefault="003418E8" w:rsidP="001023D1">
      <w:pPr>
        <w:pStyle w:val="Heading3"/>
        <w:rPr>
          <w:rFonts w:eastAsiaTheme="minorEastAsia"/>
        </w:rPr>
        <w:pPrChange w:id="64" w:author="Reimes, Jan" w:date="2025-08-29T18:22:00Z" w16du:dateUtc="2025-08-29T16:22:00Z">
          <w:pPr>
            <w:pStyle w:val="Heading4"/>
          </w:pPr>
        </w:pPrChange>
      </w:pPr>
      <w:r w:rsidRPr="00985A5D">
        <w:t>Text for consent/determination</w:t>
      </w:r>
    </w:p>
    <w:p w14:paraId="31565210" w14:textId="77777777" w:rsidR="003418E8" w:rsidRPr="00985A5D" w:rsidRDefault="003418E8" w:rsidP="003418E8">
      <w:pPr>
        <w:numPr>
          <w:ilvl w:val="0"/>
          <w:numId w:val="12"/>
        </w:numPr>
      </w:pPr>
      <w:r w:rsidRPr="00985A5D">
        <w:rPr>
          <w:i/>
          <w:iCs/>
        </w:rPr>
        <w:t>&lt;</w:t>
      </w:r>
      <w:r w:rsidRPr="00985A5D">
        <w:rPr>
          <w:i/>
          <w:iCs/>
          <w:highlight w:val="yellow"/>
        </w:rPr>
        <w:t>New/Revised/Corrigendum to</w:t>
      </w:r>
      <w:r w:rsidRPr="00985A5D">
        <w:rPr>
          <w:i/>
          <w:iCs/>
        </w:rPr>
        <w:t>&gt;</w:t>
      </w:r>
      <w:r w:rsidRPr="00985A5D">
        <w:t xml:space="preserve"> Recommendation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for </w:t>
      </w:r>
      <w:r w:rsidRPr="00985A5D">
        <w:rPr>
          <w:i/>
          <w:iCs/>
        </w:rPr>
        <w:t>&lt;</w:t>
      </w:r>
      <w:r w:rsidRPr="00985A5D">
        <w:rPr>
          <w:i/>
          <w:iCs/>
          <w:highlight w:val="yellow"/>
          <w:u w:val="single"/>
        </w:rPr>
        <w:t>consent/determination</w:t>
      </w:r>
      <w:r w:rsidRPr="00985A5D">
        <w:rPr>
          <w:i/>
          <w:iCs/>
        </w:rPr>
        <w:t>&gt;</w:t>
      </w:r>
      <w:r w:rsidRPr="00985A5D">
        <w:t>.</w:t>
      </w:r>
    </w:p>
    <w:p w14:paraId="5796F6C5" w14:textId="77777777" w:rsidR="003418E8" w:rsidRPr="00985A5D" w:rsidRDefault="003418E8" w:rsidP="001023D1">
      <w:pPr>
        <w:pStyle w:val="Heading3"/>
        <w:pPrChange w:id="65" w:author="Reimes, Jan" w:date="2025-08-29T18:22:00Z" w16du:dateUtc="2025-08-29T16:22:00Z">
          <w:pPr>
            <w:pStyle w:val="Heading4"/>
          </w:pPr>
        </w:pPrChange>
      </w:pPr>
      <w:r w:rsidRPr="00985A5D">
        <w:t>Text for agreement</w:t>
      </w:r>
    </w:p>
    <w:p w14:paraId="5585BDEE" w14:textId="77777777" w:rsidR="003418E8" w:rsidRPr="00985A5D" w:rsidRDefault="003418E8" w:rsidP="003418E8">
      <w:pPr>
        <w:numPr>
          <w:ilvl w:val="0"/>
          <w:numId w:val="12"/>
        </w:numPr>
      </w:pPr>
      <w:r w:rsidRPr="00985A5D">
        <w:t>&lt;</w:t>
      </w:r>
      <w:r w:rsidRPr="00985A5D">
        <w:rPr>
          <w:i/>
          <w:iCs/>
          <w:highlight w:val="yellow"/>
        </w:rPr>
        <w:t>New/Revised</w:t>
      </w:r>
      <w:r w:rsidRPr="00985A5D">
        <w:t>&gt; &lt;</w:t>
      </w:r>
      <w:r w:rsidRPr="00985A5D">
        <w:rPr>
          <w:i/>
          <w:iCs/>
          <w:highlight w:val="yellow"/>
        </w:rPr>
        <w:t>Supplement/Technical Report/Appendi</w:t>
      </w:r>
      <w:r w:rsidRPr="003418E8">
        <w:rPr>
          <w:i/>
          <w:iCs/>
          <w:highlight w:val="yellow"/>
        </w:rPr>
        <w:t>x</w:t>
      </w:r>
      <w:r w:rsidRPr="00985A5D">
        <w:rPr>
          <w:i/>
          <w:iCs/>
          <w:highlight w:val="yellow"/>
        </w:rPr>
        <w:t xml:space="preserve"> to Recommendation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>”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agreement</w:t>
      </w:r>
      <w:r w:rsidRPr="00985A5D">
        <w:t>.</w:t>
      </w:r>
    </w:p>
    <w:p w14:paraId="06D42F8D" w14:textId="77777777" w:rsidR="003418E8" w:rsidRPr="001023D1" w:rsidRDefault="003418E8" w:rsidP="001023D1">
      <w:pPr>
        <w:pStyle w:val="Heading3"/>
        <w:rPr>
          <w:rFonts w:eastAsiaTheme="minorEastAsia"/>
          <w:rPrChange w:id="66" w:author="Reimes, Jan" w:date="2025-08-29T18:22:00Z" w16du:dateUtc="2025-08-29T16:22:00Z">
            <w:rPr/>
          </w:rPrChange>
        </w:rPr>
        <w:pPrChange w:id="67" w:author="Reimes, Jan" w:date="2025-08-29T18:22:00Z" w16du:dateUtc="2025-08-29T16:22:00Z">
          <w:pPr>
            <w:pStyle w:val="Heading4"/>
          </w:pPr>
        </w:pPrChange>
      </w:pPr>
      <w:r w:rsidRPr="001023D1">
        <w:rPr>
          <w:rFonts w:eastAsiaTheme="minorEastAsia"/>
          <w:rPrChange w:id="68" w:author="Reimes, Jan" w:date="2025-08-29T18:22:00Z" w16du:dateUtc="2025-08-29T16:22:00Z">
            <w:rPr/>
          </w:rPrChange>
        </w:rPr>
        <w:t>New work items for approval</w:t>
      </w:r>
    </w:p>
    <w:p w14:paraId="1530F0C5" w14:textId="77777777" w:rsidR="003418E8" w:rsidRPr="00985A5D" w:rsidRDefault="003418E8" w:rsidP="003418E8">
      <w:pPr>
        <w:numPr>
          <w:ilvl w:val="0"/>
          <w:numId w:val="12"/>
        </w:numPr>
      </w:pPr>
      <w:r w:rsidRPr="00985A5D">
        <w:t>Draft new &lt;</w:t>
      </w:r>
      <w:r w:rsidRPr="00985A5D">
        <w:rPr>
          <w:i/>
          <w:iCs/>
          <w:highlight w:val="yellow"/>
        </w:rPr>
        <w:t>Recommendation/Supplement/Technical Paper</w:t>
      </w:r>
      <w:r w:rsidRPr="00985A5D">
        <w:t xml:space="preserve">&gt; </w:t>
      </w:r>
      <w:r w:rsidRPr="00985A5D">
        <w:rPr>
          <w:i/>
          <w:iCs/>
          <w:highlight w:val="yellow"/>
        </w:rPr>
        <w:t>B.xyz</w:t>
      </w:r>
      <w:r w:rsidRPr="00985A5D">
        <w:t xml:space="preserve"> “</w:t>
      </w:r>
      <w:r w:rsidRPr="00985A5D">
        <w:rPr>
          <w:i/>
          <w:iCs/>
          <w:highlight w:val="yellow"/>
        </w:rPr>
        <w:t>Title</w:t>
      </w:r>
      <w:r w:rsidRPr="00985A5D">
        <w:t xml:space="preserve">” (Annex </w:t>
      </w:r>
      <w:r w:rsidRPr="00985A5D">
        <w:rPr>
          <w:highlight w:val="yellow"/>
        </w:rPr>
        <w:t>C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1191600E" w14:textId="77777777" w:rsidR="003418E8" w:rsidRPr="00985A5D" w:rsidRDefault="003418E8" w:rsidP="001023D1">
      <w:pPr>
        <w:pStyle w:val="Heading3"/>
        <w:pPrChange w:id="69" w:author="Reimes, Jan" w:date="2025-08-29T18:22:00Z" w16du:dateUtc="2025-08-29T16:22:00Z">
          <w:pPr>
            <w:pStyle w:val="Heading4"/>
          </w:pPr>
        </w:pPrChange>
      </w:pPr>
      <w:r w:rsidRPr="00985A5D">
        <w:t>Outgoing liaison statements for approval</w:t>
      </w:r>
    </w:p>
    <w:p w14:paraId="111EAC31" w14:textId="77777777" w:rsidR="003418E8" w:rsidRPr="00985A5D" w:rsidRDefault="003418E8" w:rsidP="003418E8">
      <w:pPr>
        <w:numPr>
          <w:ilvl w:val="0"/>
          <w:numId w:val="12"/>
        </w:numPr>
      </w:pPr>
      <w:r w:rsidRPr="00985A5D">
        <w:t>Liaison statement to &lt;</w:t>
      </w:r>
      <w:r w:rsidRPr="00985A5D">
        <w:rPr>
          <w:i/>
          <w:iCs/>
          <w:highlight w:val="yellow"/>
        </w:rPr>
        <w:t>Group name</w:t>
      </w:r>
      <w:r w:rsidRPr="00985A5D">
        <w:t>&gt; on &lt;</w:t>
      </w:r>
      <w:r w:rsidRPr="00985A5D">
        <w:rPr>
          <w:i/>
          <w:iCs/>
          <w:highlight w:val="yellow"/>
        </w:rPr>
        <w:t>Subject</w:t>
      </w:r>
      <w:r w:rsidRPr="00985A5D">
        <w:t>&gt; (TD</w:t>
      </w:r>
      <w:r w:rsidRPr="00985A5D">
        <w:rPr>
          <w:highlight w:val="yellow"/>
        </w:rPr>
        <w:t>nnnn</w:t>
      </w:r>
      <w:r w:rsidRPr="00985A5D">
        <w:t xml:space="preserve">) </w:t>
      </w:r>
      <w:r w:rsidRPr="00985A5D">
        <w:rPr>
          <w:u w:val="single"/>
        </w:rPr>
        <w:t>for approval</w:t>
      </w:r>
      <w:r w:rsidRPr="00985A5D">
        <w:t>.</w:t>
      </w:r>
    </w:p>
    <w:p w14:paraId="60C082A1" w14:textId="474BA9FC" w:rsidR="003418E8" w:rsidRPr="001023D1" w:rsidRDefault="003418E8" w:rsidP="001023D1">
      <w:pPr>
        <w:pStyle w:val="Heading3"/>
      </w:pPr>
      <w:r w:rsidRPr="001023D1">
        <w:rPr>
          <w:rFonts w:eastAsiaTheme="minorEastAsia"/>
        </w:rPr>
        <w:t>Interim activities</w:t>
      </w:r>
    </w:p>
    <w:p w14:paraId="3EFB3029" w14:textId="68E7185D" w:rsidR="008B157B" w:rsidRPr="00985A5D" w:rsidRDefault="008B157B" w:rsidP="008B157B">
      <w:pPr>
        <w:rPr>
          <w:ins w:id="70" w:author="Reimes, Jan" w:date="2025-01-09T18:06:00Z" w16du:dateUtc="2025-01-09T17:06:00Z"/>
          <w:highlight w:val="yellow"/>
        </w:rPr>
      </w:pPr>
      <w:ins w:id="71" w:author="Reimes, Jan" w:date="2025-01-09T18:06:00Z" w16du:dateUtc="2025-01-09T17:06:00Z">
        <w:r w:rsidRPr="00985A5D">
          <w:rPr>
            <w:i/>
            <w:iCs/>
            <w:highlight w:val="yellow"/>
          </w:rPr>
          <w:t>Please re-use text from 1.4</w:t>
        </w:r>
        <w:r>
          <w:rPr>
            <w:i/>
            <w:iCs/>
            <w:highlight w:val="yellow"/>
          </w:rPr>
          <w:t>.3</w:t>
        </w:r>
        <w:r w:rsidRPr="00985A5D">
          <w:rPr>
            <w:i/>
            <w:iCs/>
            <w:highlight w:val="yellow"/>
          </w:rPr>
          <w:t xml:space="preserve"> above</w:t>
        </w:r>
      </w:ins>
      <w:ins w:id="72" w:author="Reimes, Jan" w:date="2025-01-09T18:07:00Z" w16du:dateUtc="2025-01-09T17:07:00Z">
        <w:r>
          <w:rPr>
            <w:i/>
            <w:iCs/>
            <w:highlight w:val="yellow"/>
          </w:rPr>
          <w:t xml:space="preserve"> (or insert cross-reference to bookmark)</w:t>
        </w:r>
      </w:ins>
      <w:ins w:id="73" w:author="Reimes, Jan" w:date="2025-01-09T18:06:00Z" w16du:dateUtc="2025-01-09T17:06:00Z">
        <w:r w:rsidRPr="00985A5D">
          <w:rPr>
            <w:highlight w:val="yellow"/>
          </w:rPr>
          <w:t>.</w:t>
        </w:r>
      </w:ins>
    </w:p>
    <w:p w14:paraId="7D11D519" w14:textId="776A2ADC" w:rsidR="00985A5D" w:rsidRPr="00985A5D" w:rsidRDefault="003418E8" w:rsidP="00985A5D">
      <w:pPr>
        <w:rPr>
          <w:highlight w:val="yellow"/>
        </w:rPr>
        <w:sectPr w:rsidR="00985A5D" w:rsidRPr="00985A5D" w:rsidSect="00985A5D">
          <w:pgSz w:w="11907" w:h="16840"/>
          <w:pgMar w:top="1134" w:right="1134" w:bottom="1134" w:left="1134" w:header="425" w:footer="709" w:gutter="0"/>
          <w:cols w:space="720"/>
        </w:sectPr>
      </w:pPr>
      <w:del w:id="74" w:author="Reimes, Jan" w:date="2025-01-09T18:06:00Z" w16du:dateUtc="2025-01-09T17:06:00Z">
        <w:r w:rsidRPr="00985A5D" w:rsidDel="008B157B">
          <w:rPr>
            <w:i/>
            <w:iCs/>
            <w:highlight w:val="yellow"/>
          </w:rPr>
          <w:delText>If any interim activities (meetings/workshops) are planned, please state their date, format (physical or virtual), location (for physical meetings) and a one-sentence objective for the meeting</w:delText>
        </w:r>
      </w:del>
      <w:r w:rsidRPr="00985A5D">
        <w:rPr>
          <w:i/>
          <w:iCs/>
          <w:highlight w:val="yellow"/>
        </w:rPr>
        <w:t>.</w:t>
      </w:r>
    </w:p>
    <w:p w14:paraId="3029241B" w14:textId="686454F1" w:rsidR="00985A5D" w:rsidRPr="003418E8" w:rsidRDefault="00985A5D" w:rsidP="003418E8">
      <w:pPr>
        <w:pStyle w:val="Heading1"/>
        <w:jc w:val="center"/>
      </w:pPr>
      <w:bookmarkStart w:id="75" w:name="_Toc94183724"/>
      <w:bookmarkStart w:id="76" w:name="_Toc18837"/>
      <w:bookmarkStart w:id="77" w:name="_Toc15722"/>
      <w:r w:rsidRPr="003418E8">
        <w:lastRenderedPageBreak/>
        <w:t>Annex C:</w:t>
      </w:r>
      <w:r w:rsidRPr="003418E8">
        <w:br/>
        <w:t xml:space="preserve">A.1 </w:t>
      </w:r>
      <w:del w:id="78" w:author="Reimes, Jan" w:date="2025-08-29T18:23:00Z" w16du:dateUtc="2025-08-29T16:23:00Z">
        <w:r w:rsidRPr="003418E8" w:rsidDel="00620195">
          <w:delText>j</w:delText>
        </w:r>
      </w:del>
      <w:ins w:id="79" w:author="Reimes, Jan" w:date="2025-08-29T18:23:00Z" w16du:dateUtc="2025-08-29T16:23:00Z">
        <w:r w:rsidR="00620195">
          <w:t>J</w:t>
        </w:r>
      </w:ins>
      <w:r w:rsidRPr="003418E8">
        <w:t xml:space="preserve">ustification for proposed draft new ITU-T </w:t>
      </w:r>
      <w:bookmarkEnd w:id="75"/>
      <w:bookmarkEnd w:id="76"/>
      <w:bookmarkEnd w:id="77"/>
      <w:r w:rsidRPr="003418E8">
        <w:rPr>
          <w:highlight w:val="yellow"/>
        </w:rPr>
        <w:t>B.xyz</w:t>
      </w:r>
      <w:r w:rsidRPr="003418E8">
        <w:t xml:space="preserve"> "</w:t>
      </w:r>
      <w:r w:rsidRPr="003418E8">
        <w:rPr>
          <w:highlight w:val="yellow"/>
        </w:rPr>
        <w:t>Title</w:t>
      </w:r>
      <w:r w:rsidRPr="003418E8">
        <w:t>"</w:t>
      </w: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228"/>
        <w:gridCol w:w="425"/>
        <w:gridCol w:w="1530"/>
        <w:gridCol w:w="1449"/>
      </w:tblGrid>
      <w:tr w:rsidR="00985A5D" w:rsidRPr="00985A5D" w14:paraId="1B665780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AFBBF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8A35A" w14:textId="3CA4A5AE" w:rsidR="00985A5D" w:rsidRPr="00985A5D" w:rsidRDefault="00517736" w:rsidP="00985A5D">
            <w:pPr>
              <w:rPr>
                <w:lang w:val="en-US"/>
              </w:rPr>
            </w:pPr>
            <w:r w:rsidRPr="00517736">
              <w:rPr>
                <w:highlight w:val="yellow"/>
                <w:lang w:val="en-US"/>
              </w:rPr>
              <w:t>x</w:t>
            </w:r>
            <w:r w:rsidR="00985A5D" w:rsidRPr="00985A5D">
              <w:rPr>
                <w:lang w:val="en-US"/>
              </w:rPr>
              <w:t>/12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FB32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Proposed new ITU-T Recommendation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89198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[Place]</w:t>
            </w:r>
            <w:r w:rsidRPr="00985A5D">
              <w:rPr>
                <w:lang w:val="en-US"/>
              </w:rPr>
              <w:t xml:space="preserve">, </w:t>
            </w:r>
            <w:r w:rsidRPr="00985A5D">
              <w:rPr>
                <w:highlight w:val="yellow"/>
                <w:lang w:val="en-US"/>
              </w:rPr>
              <w:t>[Dates]</w:t>
            </w:r>
          </w:p>
        </w:tc>
      </w:tr>
      <w:tr w:rsidR="00985A5D" w:rsidRPr="00BD7425" w14:paraId="7614F370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96D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Reference and title:</w:t>
            </w:r>
          </w:p>
        </w:tc>
        <w:tc>
          <w:tcPr>
            <w:tcW w:w="85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207E0" w14:textId="77777777" w:rsidR="00985A5D" w:rsidRPr="00985A5D" w:rsidRDefault="00985A5D" w:rsidP="00985A5D">
            <w:pPr>
              <w:rPr>
                <w:lang w:val="fr-FR"/>
              </w:rPr>
            </w:pPr>
            <w:r w:rsidRPr="00985A5D">
              <w:rPr>
                <w:lang w:val="fr-FR"/>
              </w:rPr>
              <w:t xml:space="preserve">ITU-T </w:t>
            </w:r>
            <w:r w:rsidRPr="00985A5D">
              <w:rPr>
                <w:highlight w:val="yellow"/>
                <w:lang w:val="fr-FR"/>
              </w:rPr>
              <w:t>B.xyz</w:t>
            </w:r>
            <w:r w:rsidRPr="00985A5D">
              <w:rPr>
                <w:lang w:val="fr-FR"/>
              </w:rPr>
              <w:t xml:space="preserve"> "</w:t>
            </w:r>
            <w:r w:rsidRPr="00985A5D">
              <w:rPr>
                <w:highlight w:val="yellow"/>
                <w:lang w:val="fr-FR"/>
              </w:rPr>
              <w:t>Title</w:t>
            </w:r>
            <w:r w:rsidRPr="00985A5D">
              <w:rPr>
                <w:lang w:val="fr-FR"/>
              </w:rPr>
              <w:t>"</w:t>
            </w:r>
          </w:p>
        </w:tc>
      </w:tr>
      <w:tr w:rsidR="00985A5D" w:rsidRPr="00985A5D" w14:paraId="707AEE96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C1271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2B2D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4B0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8BBD6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YYYY-MM</w:t>
            </w:r>
          </w:p>
        </w:tc>
      </w:tr>
      <w:tr w:rsidR="00985A5D" w:rsidRPr="00985A5D" w14:paraId="3AE91717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FD56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Editor(s):</w:t>
            </w:r>
          </w:p>
        </w:tc>
        <w:tc>
          <w:tcPr>
            <w:tcW w:w="5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B5D7C" w14:textId="46A594FB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Name, membership, e-mail address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E424C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F29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Choose one:</w:t>
            </w:r>
            <w:r w:rsidRPr="00985A5D">
              <w:rPr>
                <w:lang w:val="en-US"/>
              </w:rPr>
              <w:t xml:space="preserve"> </w:t>
            </w:r>
          </w:p>
          <w:p w14:paraId="311983FC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 xml:space="preserve">AAP </w:t>
            </w:r>
            <w:r w:rsidRPr="00985A5D">
              <w:rPr>
                <w:highlight w:val="yellow"/>
                <w:lang w:val="en-US"/>
              </w:rPr>
              <w:t>|</w:t>
            </w:r>
            <w:r w:rsidRPr="00985A5D">
              <w:rPr>
                <w:lang w:val="en-US"/>
              </w:rPr>
              <w:t xml:space="preserve"> TAP</w:t>
            </w:r>
          </w:p>
        </w:tc>
      </w:tr>
      <w:tr w:rsidR="00985A5D" w:rsidRPr="00985A5D" w14:paraId="59ED0A5B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B279E35" w14:textId="77777777" w:rsidR="00985A5D" w:rsidRPr="00985A5D" w:rsidRDefault="00985A5D" w:rsidP="00985A5D">
            <w:pPr>
              <w:rPr>
                <w:lang w:val="en-US"/>
              </w:rPr>
            </w:pPr>
            <w:bookmarkStart w:id="80" w:name="_Hlk94532938"/>
            <w:r w:rsidRPr="00985A5D">
              <w:rPr>
                <w:b/>
                <w:lang w:val="en-US"/>
              </w:rPr>
              <w:t>Scope</w:t>
            </w:r>
            <w:r w:rsidRPr="00985A5D">
              <w:rPr>
                <w:lang w:val="en-US"/>
              </w:rPr>
              <w:t xml:space="preserve"> (defines the intent or object of the Recommendation and the aspects covered, thereby indicating the limits of its applicability):</w:t>
            </w:r>
          </w:p>
        </w:tc>
      </w:tr>
      <w:tr w:rsidR="00985A5D" w:rsidRPr="00985A5D" w14:paraId="7302F73E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1A40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bookmarkEnd w:id="80"/>
      </w:tr>
      <w:tr w:rsidR="00985A5D" w:rsidRPr="00985A5D" w14:paraId="05E71999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D3F83D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Summary</w:t>
            </w:r>
            <w:r w:rsidRPr="00985A5D">
              <w:rPr>
                <w:lang w:val="en-US"/>
              </w:rPr>
              <w:t xml:space="preserve"> (provides a brief overview of the purpose and contents of the Recommendation, thus permitting readers to judge its usefulness for their work):</w:t>
            </w:r>
          </w:p>
        </w:tc>
      </w:tr>
      <w:tr w:rsidR="00985A5D" w:rsidRPr="00985A5D" w14:paraId="2AB6ADA1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C978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69FFA668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D2FB355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 xml:space="preserve">Relations to ITU-T Recommendations or to other standards </w:t>
            </w:r>
            <w:r w:rsidRPr="00985A5D">
              <w:rPr>
                <w:bCs/>
                <w:lang w:val="en-US"/>
              </w:rPr>
              <w:t>(approved or under development)</w:t>
            </w:r>
            <w:r w:rsidRPr="00985A5D">
              <w:rPr>
                <w:b/>
                <w:lang w:val="en-US"/>
              </w:rPr>
              <w:t>:</w:t>
            </w:r>
          </w:p>
        </w:tc>
      </w:tr>
      <w:tr w:rsidR="00985A5D" w:rsidRPr="00985A5D" w14:paraId="032835AA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DE84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565AB0B9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9F67B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Liaisons with other study groups or with other standards bodies:</w:t>
            </w:r>
          </w:p>
        </w:tc>
      </w:tr>
      <w:tr w:rsidR="00985A5D" w:rsidRPr="00985A5D" w14:paraId="0F60796E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807F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607483F0" w14:textId="77777777" w:rsidTr="00985A5D">
        <w:tc>
          <w:tcPr>
            <w:tcW w:w="9776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31F3D0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Supporting members that are committing to contributing actively to the work item:</w:t>
            </w:r>
          </w:p>
        </w:tc>
      </w:tr>
      <w:tr w:rsidR="00985A5D" w:rsidRPr="00985A5D" w14:paraId="3C574B4C" w14:textId="77777777" w:rsidTr="00985A5D">
        <w:tc>
          <w:tcPr>
            <w:tcW w:w="9776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84F3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</w:tbl>
    <w:p w14:paraId="7BF08789" w14:textId="77777777" w:rsidR="00985A5D" w:rsidRPr="00985A5D" w:rsidRDefault="00985A5D" w:rsidP="00985A5D">
      <w:pPr>
        <w:rPr>
          <w:highlight w:val="yellow"/>
        </w:rPr>
      </w:pPr>
    </w:p>
    <w:p w14:paraId="558C864F" w14:textId="77777777" w:rsidR="00985A5D" w:rsidRPr="00985A5D" w:rsidRDefault="00985A5D" w:rsidP="00985A5D">
      <w:pPr>
        <w:rPr>
          <w:highlight w:val="yellow"/>
        </w:rPr>
      </w:pPr>
      <w:r w:rsidRPr="00985A5D">
        <w:rPr>
          <w:highlight w:val="yellow"/>
        </w:rPr>
        <w:br w:type="page"/>
      </w:r>
    </w:p>
    <w:p w14:paraId="0B096223" w14:textId="0BB9F71C" w:rsidR="00985A5D" w:rsidRPr="00620195" w:rsidRDefault="00985A5D" w:rsidP="00620195">
      <w:pPr>
        <w:pStyle w:val="Heading1"/>
        <w:jc w:val="center"/>
        <w:rPr>
          <w:b w:val="0"/>
          <w:bCs/>
          <w:rPrChange w:id="81" w:author="Reimes, Jan" w:date="2025-08-29T18:23:00Z" w16du:dateUtc="2025-08-29T16:23:00Z">
            <w:rPr>
              <w:b/>
              <w:bCs/>
            </w:rPr>
          </w:rPrChange>
        </w:rPr>
        <w:pPrChange w:id="82" w:author="Reimes, Jan" w:date="2025-08-29T18:23:00Z" w16du:dateUtc="2025-08-29T16:23:00Z">
          <w:pPr>
            <w:jc w:val="center"/>
          </w:pPr>
        </w:pPrChange>
      </w:pPr>
      <w:r w:rsidRPr="00620195">
        <w:rPr>
          <w:bCs/>
        </w:rPr>
        <w:lastRenderedPageBreak/>
        <w:t>Annex D:</w:t>
      </w:r>
      <w:r w:rsidRPr="00620195">
        <w:rPr>
          <w:bCs/>
        </w:rPr>
        <w:br/>
        <w:t xml:space="preserve">A.13 </w:t>
      </w:r>
      <w:ins w:id="83" w:author="Reimes, Jan" w:date="2025-08-29T18:23:00Z" w16du:dateUtc="2025-08-29T16:23:00Z">
        <w:r w:rsidR="00620195" w:rsidRPr="00620195">
          <w:rPr>
            <w:b w:val="0"/>
            <w:bCs/>
            <w:rPrChange w:id="84" w:author="Reimes, Jan" w:date="2025-08-29T18:23:00Z" w16du:dateUtc="2025-08-29T16:23:00Z">
              <w:rPr>
                <w:b/>
                <w:bCs/>
              </w:rPr>
            </w:rPrChange>
          </w:rPr>
          <w:t>J</w:t>
        </w:r>
      </w:ins>
      <w:del w:id="85" w:author="Reimes, Jan" w:date="2025-08-29T18:23:00Z" w16du:dateUtc="2025-08-29T16:23:00Z">
        <w:r w:rsidRPr="00620195" w:rsidDel="00620195">
          <w:rPr>
            <w:bCs/>
          </w:rPr>
          <w:delText>j</w:delText>
        </w:r>
      </w:del>
      <w:r w:rsidRPr="00620195">
        <w:rPr>
          <w:bCs/>
        </w:rPr>
        <w:t xml:space="preserve">ustification for proposed draft new ITU-T </w:t>
      </w:r>
      <w:r w:rsidRPr="00620195">
        <w:rPr>
          <w:bCs/>
          <w:highlight w:val="yellow"/>
        </w:rPr>
        <w:t>B.xyz</w:t>
      </w:r>
      <w:r w:rsidRPr="00620195">
        <w:rPr>
          <w:bCs/>
        </w:rPr>
        <w:t xml:space="preserve"> "</w:t>
      </w:r>
      <w:r w:rsidRPr="00620195">
        <w:rPr>
          <w:bCs/>
          <w:highlight w:val="yellow"/>
        </w:rPr>
        <w:t>Title</w:t>
      </w:r>
      <w:r w:rsidRPr="00620195">
        <w:rPr>
          <w:bCs/>
        </w:rPr>
        <w:t>"</w:t>
      </w:r>
    </w:p>
    <w:tbl>
      <w:tblPr>
        <w:tblW w:w="9780" w:type="dxa"/>
        <w:tblLayout w:type="fixed"/>
        <w:tblLook w:val="04A0" w:firstRow="1" w:lastRow="0" w:firstColumn="1" w:lastColumn="0" w:noHBand="0" w:noVBand="1"/>
      </w:tblPr>
      <w:tblGrid>
        <w:gridCol w:w="1242"/>
        <w:gridCol w:w="906"/>
        <w:gridCol w:w="4906"/>
        <w:gridCol w:w="1277"/>
        <w:gridCol w:w="1449"/>
      </w:tblGrid>
      <w:tr w:rsidR="00985A5D" w:rsidRPr="00985A5D" w14:paraId="58E0D691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69F9A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Question: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583FA" w14:textId="41537BDD" w:rsidR="00985A5D" w:rsidRPr="00985A5D" w:rsidRDefault="00517736" w:rsidP="00985A5D">
            <w:pPr>
              <w:rPr>
                <w:lang w:val="en-US"/>
              </w:rPr>
            </w:pPr>
            <w:r w:rsidRPr="00517736">
              <w:rPr>
                <w:highlight w:val="yellow"/>
                <w:lang w:val="en-US"/>
              </w:rPr>
              <w:t>x</w:t>
            </w:r>
            <w:r w:rsidR="00985A5D" w:rsidRPr="00985A5D">
              <w:rPr>
                <w:lang w:val="en-US"/>
              </w:rPr>
              <w:t>/12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4EE0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 xml:space="preserve">Proposed new ITU-T </w:t>
            </w:r>
            <w:r w:rsidRPr="00985A5D">
              <w:rPr>
                <w:b/>
                <w:highlight w:val="yellow"/>
                <w:lang w:val="en-US"/>
              </w:rPr>
              <w:t>[keep the one applicable, delete the others]: Supplement / Implementer's guide / Technical paper / Technical report / Handbook / Other</w:t>
            </w:r>
          </w:p>
        </w:tc>
        <w:tc>
          <w:tcPr>
            <w:tcW w:w="2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C7C14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[Place]</w:t>
            </w:r>
            <w:r w:rsidRPr="00985A5D">
              <w:rPr>
                <w:lang w:val="en-US"/>
              </w:rPr>
              <w:t xml:space="preserve">, </w:t>
            </w:r>
            <w:r w:rsidRPr="00985A5D">
              <w:rPr>
                <w:highlight w:val="yellow"/>
                <w:lang w:val="en-US"/>
              </w:rPr>
              <w:t>[Dates]</w:t>
            </w:r>
          </w:p>
        </w:tc>
      </w:tr>
      <w:tr w:rsidR="00985A5D" w:rsidRPr="00BD7425" w14:paraId="5EFB05CA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46792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Reference and title:</w:t>
            </w:r>
          </w:p>
        </w:tc>
        <w:tc>
          <w:tcPr>
            <w:tcW w:w="85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1F4A" w14:textId="77777777" w:rsidR="00985A5D" w:rsidRPr="00985A5D" w:rsidRDefault="00985A5D" w:rsidP="00985A5D">
            <w:pPr>
              <w:rPr>
                <w:lang w:val="fr-FR"/>
              </w:rPr>
            </w:pPr>
            <w:r w:rsidRPr="00985A5D">
              <w:rPr>
                <w:lang w:val="fr-FR"/>
              </w:rPr>
              <w:t xml:space="preserve">ITU-T </w:t>
            </w:r>
            <w:r w:rsidRPr="00985A5D">
              <w:rPr>
                <w:highlight w:val="yellow"/>
                <w:lang w:val="fr-FR"/>
              </w:rPr>
              <w:t>B.xyz</w:t>
            </w:r>
            <w:r w:rsidRPr="00985A5D">
              <w:rPr>
                <w:lang w:val="fr-FR"/>
              </w:rPr>
              <w:t xml:space="preserve"> "</w:t>
            </w:r>
            <w:r w:rsidRPr="00985A5D">
              <w:rPr>
                <w:highlight w:val="yellow"/>
                <w:lang w:val="fr-FR"/>
              </w:rPr>
              <w:t>Title</w:t>
            </w:r>
            <w:r w:rsidRPr="00985A5D">
              <w:rPr>
                <w:lang w:val="fr-FR"/>
              </w:rPr>
              <w:t>"</w:t>
            </w:r>
          </w:p>
        </w:tc>
      </w:tr>
      <w:tr w:rsidR="00985A5D" w:rsidRPr="00985A5D" w14:paraId="09C67DA1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A012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Base text: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B2F28" w14:textId="77777777" w:rsidR="00985A5D" w:rsidRPr="00985A5D" w:rsidRDefault="00985A5D" w:rsidP="00985A5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CB9EB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Timing: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5428B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YYYY-MM</w:t>
            </w:r>
          </w:p>
        </w:tc>
      </w:tr>
      <w:tr w:rsidR="00985A5D" w:rsidRPr="00985A5D" w14:paraId="5AA7FBF3" w14:textId="77777777" w:rsidTr="00985A5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46A2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Editor(s):</w:t>
            </w:r>
          </w:p>
        </w:tc>
        <w:tc>
          <w:tcPr>
            <w:tcW w:w="5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870B8" w14:textId="68D47C44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highlight w:val="yellow"/>
                <w:lang w:val="en-US"/>
              </w:rPr>
              <w:t>Name, membership, e-mail address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921B4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Approval process: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ECE96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lang w:val="en-US"/>
              </w:rPr>
              <w:t>Agreement</w:t>
            </w:r>
          </w:p>
        </w:tc>
      </w:tr>
      <w:tr w:rsidR="00985A5D" w:rsidRPr="00985A5D" w14:paraId="4547804B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979809A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Purpose and scope</w:t>
            </w:r>
            <w:r w:rsidRPr="00985A5D">
              <w:rPr>
                <w:lang w:val="en-US"/>
              </w:rPr>
              <w:t xml:space="preserve"> (</w:t>
            </w:r>
            <w:proofErr w:type="gramStart"/>
            <w:r w:rsidRPr="00985A5D">
              <w:rPr>
                <w:lang w:val="en-US"/>
              </w:rPr>
              <w:t>defines</w:t>
            </w:r>
            <w:proofErr w:type="gramEnd"/>
            <w:r w:rsidRPr="00985A5D">
              <w:rPr>
                <w:lang w:val="en-US"/>
              </w:rPr>
              <w:t xml:space="preserve"> the intent or object of the Recommendation and the aspects covered, thereby indicating the limits of its applicability):</w:t>
            </w:r>
          </w:p>
        </w:tc>
      </w:tr>
      <w:tr w:rsidR="00985A5D" w:rsidRPr="00985A5D" w14:paraId="32E40F6D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89E5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4E393B58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2309E63" w14:textId="77777777" w:rsidR="00985A5D" w:rsidRPr="00985A5D" w:rsidRDefault="00985A5D" w:rsidP="00985A5D">
            <w:pPr>
              <w:rPr>
                <w:lang w:val="en-US"/>
              </w:rPr>
            </w:pPr>
            <w:r w:rsidRPr="00985A5D">
              <w:rPr>
                <w:b/>
                <w:lang w:val="en-US"/>
              </w:rPr>
              <w:t>Summary</w:t>
            </w:r>
            <w:r w:rsidRPr="00985A5D">
              <w:rPr>
                <w:lang w:val="en-US"/>
              </w:rPr>
              <w:t xml:space="preserve"> (provides a brief overview of the proposal):</w:t>
            </w:r>
          </w:p>
        </w:tc>
      </w:tr>
      <w:tr w:rsidR="00985A5D" w:rsidRPr="00985A5D" w14:paraId="003EFCD8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70B8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5E3A79BF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B768E37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Relations to ITU-T Recommendations or to other documents (approved or under development):</w:t>
            </w:r>
          </w:p>
        </w:tc>
      </w:tr>
      <w:tr w:rsidR="00985A5D" w:rsidRPr="00985A5D" w14:paraId="0EE721E8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6B39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7E3B38E2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40C7D99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Liaisons with other study groups or with other standards bodies:</w:t>
            </w:r>
          </w:p>
        </w:tc>
      </w:tr>
      <w:tr w:rsidR="00985A5D" w:rsidRPr="00985A5D" w14:paraId="0EB60B65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2424B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  <w:tr w:rsidR="00985A5D" w:rsidRPr="00985A5D" w14:paraId="3DE7C575" w14:textId="77777777" w:rsidTr="00985A5D"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8DFD47D" w14:textId="77777777" w:rsidR="00985A5D" w:rsidRPr="00985A5D" w:rsidRDefault="00985A5D" w:rsidP="00985A5D">
            <w:pPr>
              <w:rPr>
                <w:b/>
                <w:lang w:val="en-US"/>
              </w:rPr>
            </w:pPr>
            <w:r w:rsidRPr="00985A5D">
              <w:rPr>
                <w:b/>
                <w:lang w:val="en-US"/>
              </w:rPr>
              <w:t>Supporting members that are committing to contributing actively to the work item:</w:t>
            </w:r>
          </w:p>
        </w:tc>
      </w:tr>
      <w:tr w:rsidR="00985A5D" w:rsidRPr="00985A5D" w14:paraId="29DB0B7D" w14:textId="77777777" w:rsidTr="00985A5D">
        <w:tc>
          <w:tcPr>
            <w:tcW w:w="9776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F1B1" w14:textId="77777777" w:rsidR="00985A5D" w:rsidRPr="00985A5D" w:rsidRDefault="00985A5D" w:rsidP="00985A5D">
            <w:pPr>
              <w:rPr>
                <w:lang w:val="en-US"/>
              </w:rPr>
            </w:pPr>
          </w:p>
        </w:tc>
      </w:tr>
    </w:tbl>
    <w:p w14:paraId="53547B5F" w14:textId="77777777" w:rsidR="00985A5D" w:rsidRPr="00985A5D" w:rsidRDefault="00985A5D" w:rsidP="003418E8">
      <w:pPr>
        <w:jc w:val="center"/>
      </w:pPr>
      <w:r w:rsidRPr="00985A5D">
        <w:t>_______________________</w:t>
      </w:r>
    </w:p>
    <w:p w14:paraId="6B0DD7DB" w14:textId="77777777" w:rsidR="00985A5D" w:rsidRPr="00985A5D" w:rsidRDefault="00985A5D" w:rsidP="00985A5D">
      <w:pPr>
        <w:rPr>
          <w:highlight w:val="yellow"/>
        </w:rPr>
      </w:pPr>
    </w:p>
    <w:p w14:paraId="70E5CD09" w14:textId="64EDDA7E" w:rsidR="005604FC" w:rsidRDefault="005604FC" w:rsidP="00985A5D"/>
    <w:sectPr w:rsidR="005604FC" w:rsidSect="00BD7425">
      <w:headerReference w:type="default" r:id="rId14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8FFB1" w14:textId="77777777" w:rsidR="00B45A38" w:rsidRDefault="00B45A38" w:rsidP="00C42125">
      <w:pPr>
        <w:spacing w:before="0"/>
      </w:pPr>
      <w:r>
        <w:separator/>
      </w:r>
    </w:p>
  </w:endnote>
  <w:endnote w:type="continuationSeparator" w:id="0">
    <w:p w14:paraId="678269CC" w14:textId="77777777" w:rsidR="00B45A38" w:rsidRDefault="00B45A38" w:rsidP="00C4212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ABE89" w14:textId="77777777" w:rsidR="00B45A38" w:rsidRDefault="00B45A38" w:rsidP="00C42125">
      <w:pPr>
        <w:spacing w:before="0"/>
      </w:pPr>
      <w:r>
        <w:separator/>
      </w:r>
    </w:p>
  </w:footnote>
  <w:footnote w:type="continuationSeparator" w:id="0">
    <w:p w14:paraId="29AF35C6" w14:textId="77777777" w:rsidR="00B45A38" w:rsidRDefault="00B45A38" w:rsidP="00C4212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F3A4D" w14:textId="77777777" w:rsidR="00BD7425" w:rsidRPr="00E74AA3" w:rsidRDefault="00BD7425" w:rsidP="00BD7425">
    <w:pPr>
      <w:pStyle w:val="Header"/>
    </w:pPr>
    <w:r w:rsidRPr="00E74AA3">
      <w:t xml:space="preserve">- </w:t>
    </w:r>
    <w:r w:rsidRPr="00E74AA3">
      <w:fldChar w:fldCharType="begin"/>
    </w:r>
    <w:r w:rsidRPr="00E74AA3">
      <w:instrText xml:space="preserve"> PAGE  \* MERGEFORMAT </w:instrText>
    </w:r>
    <w:r w:rsidRPr="00E74AA3">
      <w:fldChar w:fldCharType="separate"/>
    </w:r>
    <w:r>
      <w:t>2</w:t>
    </w:r>
    <w:r w:rsidRPr="00E74AA3">
      <w:fldChar w:fldCharType="end"/>
    </w:r>
    <w:r w:rsidRPr="00E74AA3">
      <w:t xml:space="preserve"> -</w:t>
    </w:r>
  </w:p>
  <w:p w14:paraId="4643C510" w14:textId="7F0F99A6" w:rsidR="00BD7425" w:rsidRDefault="00BD7425" w:rsidP="00BD7425">
    <w:pPr>
      <w:pStyle w:val="Header"/>
      <w:spacing w:after="240"/>
    </w:pPr>
    <w:r w:rsidRPr="00E74AA3">
      <w:fldChar w:fldCharType="begin"/>
    </w:r>
    <w:r w:rsidRPr="00E74AA3">
      <w:instrText xml:space="preserve"> STYLEREF  Docnumber  </w:instrText>
    </w:r>
    <w:r w:rsidRPr="00E74AA3">
      <w:fldChar w:fldCharType="separate"/>
    </w:r>
    <w:r w:rsidR="00620195">
      <w:rPr>
        <w:noProof/>
      </w:rPr>
      <w:t>SG12-TDnnn</w:t>
    </w:r>
    <w:r w:rsidRPr="00E74AA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39FD5" w14:textId="28D70A86" w:rsidR="005976A1" w:rsidRPr="00985A5D" w:rsidRDefault="00985A5D" w:rsidP="00985A5D">
    <w:pPr>
      <w:pStyle w:val="Header"/>
    </w:pPr>
    <w:r w:rsidRPr="00985A5D">
      <w:t xml:space="preserve">- </w:t>
    </w:r>
    <w:r w:rsidRPr="00985A5D">
      <w:fldChar w:fldCharType="begin"/>
    </w:r>
    <w:r w:rsidRPr="00985A5D">
      <w:instrText xml:space="preserve"> PAGE  \* MERGEFORMAT </w:instrText>
    </w:r>
    <w:r w:rsidRPr="00985A5D">
      <w:fldChar w:fldCharType="separate"/>
    </w:r>
    <w:r w:rsidRPr="00985A5D">
      <w:rPr>
        <w:noProof/>
      </w:rPr>
      <w:t>1</w:t>
    </w:r>
    <w:r w:rsidRPr="00985A5D">
      <w:fldChar w:fldCharType="end"/>
    </w:r>
    <w:r w:rsidRPr="00985A5D">
      <w:t xml:space="preserve"> -</w:t>
    </w:r>
  </w:p>
  <w:p w14:paraId="13F8D637" w14:textId="070FF0A0" w:rsidR="008F233B" w:rsidRDefault="00985A5D" w:rsidP="00BD7425">
    <w:pPr>
      <w:pStyle w:val="Header"/>
      <w:spacing w:after="240"/>
    </w:pPr>
    <w:r w:rsidRPr="00985A5D">
      <w:fldChar w:fldCharType="begin"/>
    </w:r>
    <w:r w:rsidRPr="00985A5D">
      <w:instrText xml:space="preserve"> STYLEREF  Docnumber  </w:instrText>
    </w:r>
    <w:r w:rsidRPr="00985A5D">
      <w:fldChar w:fldCharType="separate"/>
    </w:r>
    <w:r w:rsidR="00620195">
      <w:rPr>
        <w:noProof/>
      </w:rPr>
      <w:t>SG12-TDnnn</w:t>
    </w:r>
    <w:r w:rsidRPr="00985A5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B9EE94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8C5A5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0E71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0E8A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46C58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7C64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360DC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042C8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C2754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BEF6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C367DF"/>
    <w:multiLevelType w:val="hybridMultilevel"/>
    <w:tmpl w:val="2542D862"/>
    <w:lvl w:ilvl="0" w:tplc="21901C42">
      <w:start w:val="1"/>
      <w:numFmt w:val="bullet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1" w15:restartNumberingAfterBreak="0">
    <w:nsid w:val="693151F0"/>
    <w:multiLevelType w:val="hybridMultilevel"/>
    <w:tmpl w:val="55809A5A"/>
    <w:lvl w:ilvl="0" w:tplc="21901C42">
      <w:start w:val="1"/>
      <w:numFmt w:val="bullet"/>
      <w:lvlText w:val="–"/>
      <w:lvlJc w:val="left"/>
      <w:pPr>
        <w:ind w:left="363" w:hanging="363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2" w15:restartNumberingAfterBreak="0">
    <w:nsid w:val="75982699"/>
    <w:multiLevelType w:val="hybridMultilevel"/>
    <w:tmpl w:val="C21E9B20"/>
    <w:lvl w:ilvl="0" w:tplc="BC50F0E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437876600">
    <w:abstractNumId w:val="9"/>
  </w:num>
  <w:num w:numId="2" w16cid:durableId="406152536">
    <w:abstractNumId w:val="7"/>
  </w:num>
  <w:num w:numId="3" w16cid:durableId="2101489584">
    <w:abstractNumId w:val="6"/>
  </w:num>
  <w:num w:numId="4" w16cid:durableId="98254770">
    <w:abstractNumId w:val="5"/>
  </w:num>
  <w:num w:numId="5" w16cid:durableId="2110467910">
    <w:abstractNumId w:val="4"/>
  </w:num>
  <w:num w:numId="6" w16cid:durableId="597327205">
    <w:abstractNumId w:val="8"/>
  </w:num>
  <w:num w:numId="7" w16cid:durableId="2025477527">
    <w:abstractNumId w:val="3"/>
  </w:num>
  <w:num w:numId="8" w16cid:durableId="47998976">
    <w:abstractNumId w:val="2"/>
  </w:num>
  <w:num w:numId="9" w16cid:durableId="1751270180">
    <w:abstractNumId w:val="1"/>
  </w:num>
  <w:num w:numId="10" w16cid:durableId="1822036172">
    <w:abstractNumId w:val="0"/>
  </w:num>
  <w:num w:numId="11" w16cid:durableId="2069834900">
    <w:abstractNumId w:val="10"/>
  </w:num>
  <w:num w:numId="12" w16cid:durableId="411708125">
    <w:abstractNumId w:val="11"/>
  </w:num>
  <w:num w:numId="13" w16cid:durableId="14570964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eimes, Jan">
    <w15:presenceInfo w15:providerId="AD" w15:userId="S::Jan.Reimes@head-acoustics.de::307670af-4430-44de-b63c-e01d89eb66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99E"/>
    <w:rsid w:val="00002637"/>
    <w:rsid w:val="00014F69"/>
    <w:rsid w:val="000171DB"/>
    <w:rsid w:val="00023D9A"/>
    <w:rsid w:val="0003582E"/>
    <w:rsid w:val="00043D75"/>
    <w:rsid w:val="00057000"/>
    <w:rsid w:val="000640E0"/>
    <w:rsid w:val="000717A4"/>
    <w:rsid w:val="00086D80"/>
    <w:rsid w:val="000966A8"/>
    <w:rsid w:val="000A0A5C"/>
    <w:rsid w:val="000A5CA2"/>
    <w:rsid w:val="000E3C61"/>
    <w:rsid w:val="000E3E55"/>
    <w:rsid w:val="000E6083"/>
    <w:rsid w:val="000E6125"/>
    <w:rsid w:val="00100BAF"/>
    <w:rsid w:val="001023D1"/>
    <w:rsid w:val="00113DBE"/>
    <w:rsid w:val="001200A6"/>
    <w:rsid w:val="001251DA"/>
    <w:rsid w:val="00125432"/>
    <w:rsid w:val="00136DDD"/>
    <w:rsid w:val="00137F40"/>
    <w:rsid w:val="00144BDF"/>
    <w:rsid w:val="00155DDC"/>
    <w:rsid w:val="001871EC"/>
    <w:rsid w:val="001A20C3"/>
    <w:rsid w:val="001A670F"/>
    <w:rsid w:val="001B6A45"/>
    <w:rsid w:val="001C1003"/>
    <w:rsid w:val="001C4B91"/>
    <w:rsid w:val="001C62B8"/>
    <w:rsid w:val="001D033C"/>
    <w:rsid w:val="001D22D8"/>
    <w:rsid w:val="001D4296"/>
    <w:rsid w:val="001E7B0E"/>
    <w:rsid w:val="001F141D"/>
    <w:rsid w:val="00200A06"/>
    <w:rsid w:val="00200A98"/>
    <w:rsid w:val="00201AFA"/>
    <w:rsid w:val="002229F1"/>
    <w:rsid w:val="00230B96"/>
    <w:rsid w:val="00233F75"/>
    <w:rsid w:val="002352EB"/>
    <w:rsid w:val="0025233B"/>
    <w:rsid w:val="002528F9"/>
    <w:rsid w:val="00253DBE"/>
    <w:rsid w:val="00253DC6"/>
    <w:rsid w:val="0025489C"/>
    <w:rsid w:val="002622FA"/>
    <w:rsid w:val="00263518"/>
    <w:rsid w:val="002745A4"/>
    <w:rsid w:val="002759E7"/>
    <w:rsid w:val="00277326"/>
    <w:rsid w:val="002A11C4"/>
    <w:rsid w:val="002A399B"/>
    <w:rsid w:val="002C0AD7"/>
    <w:rsid w:val="002C26C0"/>
    <w:rsid w:val="002C2BC5"/>
    <w:rsid w:val="002E0407"/>
    <w:rsid w:val="002E79CB"/>
    <w:rsid w:val="002F0471"/>
    <w:rsid w:val="002F1714"/>
    <w:rsid w:val="002F5CA7"/>
    <w:rsid w:val="002F7F55"/>
    <w:rsid w:val="0030745F"/>
    <w:rsid w:val="00314630"/>
    <w:rsid w:val="0032090A"/>
    <w:rsid w:val="00321CDE"/>
    <w:rsid w:val="00333E15"/>
    <w:rsid w:val="003416D3"/>
    <w:rsid w:val="003418E8"/>
    <w:rsid w:val="003571BC"/>
    <w:rsid w:val="0036090C"/>
    <w:rsid w:val="00364688"/>
    <w:rsid w:val="00364979"/>
    <w:rsid w:val="00385B9C"/>
    <w:rsid w:val="00385FB5"/>
    <w:rsid w:val="0038715D"/>
    <w:rsid w:val="00392E84"/>
    <w:rsid w:val="00394DBF"/>
    <w:rsid w:val="003957A6"/>
    <w:rsid w:val="00397713"/>
    <w:rsid w:val="003A43EF"/>
    <w:rsid w:val="003B60A2"/>
    <w:rsid w:val="003C7445"/>
    <w:rsid w:val="003E39A2"/>
    <w:rsid w:val="003E57AB"/>
    <w:rsid w:val="003F2BED"/>
    <w:rsid w:val="00400B49"/>
    <w:rsid w:val="0040415B"/>
    <w:rsid w:val="004139E4"/>
    <w:rsid w:val="00415999"/>
    <w:rsid w:val="00443878"/>
    <w:rsid w:val="004539A8"/>
    <w:rsid w:val="004646F1"/>
    <w:rsid w:val="004712CA"/>
    <w:rsid w:val="0047422E"/>
    <w:rsid w:val="0049674B"/>
    <w:rsid w:val="004A750B"/>
    <w:rsid w:val="004C0673"/>
    <w:rsid w:val="004C4E4E"/>
    <w:rsid w:val="004E08F2"/>
    <w:rsid w:val="004F3816"/>
    <w:rsid w:val="004F500A"/>
    <w:rsid w:val="005126A0"/>
    <w:rsid w:val="00517736"/>
    <w:rsid w:val="00543D41"/>
    <w:rsid w:val="00545472"/>
    <w:rsid w:val="005571A4"/>
    <w:rsid w:val="005604FC"/>
    <w:rsid w:val="00566EDA"/>
    <w:rsid w:val="0057081A"/>
    <w:rsid w:val="00572654"/>
    <w:rsid w:val="00576AA4"/>
    <w:rsid w:val="005976A1"/>
    <w:rsid w:val="005A34E7"/>
    <w:rsid w:val="005A69A3"/>
    <w:rsid w:val="005B5629"/>
    <w:rsid w:val="005C0300"/>
    <w:rsid w:val="005C1D7A"/>
    <w:rsid w:val="005C27A2"/>
    <w:rsid w:val="005D1480"/>
    <w:rsid w:val="005D3A75"/>
    <w:rsid w:val="005D4FEB"/>
    <w:rsid w:val="005D65ED"/>
    <w:rsid w:val="005E0E6C"/>
    <w:rsid w:val="005F4B6A"/>
    <w:rsid w:val="006010F3"/>
    <w:rsid w:val="00615A0A"/>
    <w:rsid w:val="00620195"/>
    <w:rsid w:val="006333D4"/>
    <w:rsid w:val="006369B2"/>
    <w:rsid w:val="0063718D"/>
    <w:rsid w:val="00647525"/>
    <w:rsid w:val="00647A71"/>
    <w:rsid w:val="006530A8"/>
    <w:rsid w:val="006570B0"/>
    <w:rsid w:val="0066022F"/>
    <w:rsid w:val="006823F3"/>
    <w:rsid w:val="0069210B"/>
    <w:rsid w:val="00693139"/>
    <w:rsid w:val="00695DD7"/>
    <w:rsid w:val="006A0F3F"/>
    <w:rsid w:val="006A2A02"/>
    <w:rsid w:val="006A4055"/>
    <w:rsid w:val="006A7C27"/>
    <w:rsid w:val="006B2FE4"/>
    <w:rsid w:val="006B37B0"/>
    <w:rsid w:val="006B6BA2"/>
    <w:rsid w:val="006C5641"/>
    <w:rsid w:val="006D1089"/>
    <w:rsid w:val="006D1B86"/>
    <w:rsid w:val="006D7355"/>
    <w:rsid w:val="006F0797"/>
    <w:rsid w:val="006F7DEE"/>
    <w:rsid w:val="00715CA6"/>
    <w:rsid w:val="00731135"/>
    <w:rsid w:val="007324AF"/>
    <w:rsid w:val="007409B4"/>
    <w:rsid w:val="00741974"/>
    <w:rsid w:val="007454B6"/>
    <w:rsid w:val="0075525E"/>
    <w:rsid w:val="00756D3D"/>
    <w:rsid w:val="007806C2"/>
    <w:rsid w:val="00781FEE"/>
    <w:rsid w:val="007903F8"/>
    <w:rsid w:val="00794F4F"/>
    <w:rsid w:val="007974BE"/>
    <w:rsid w:val="007A0916"/>
    <w:rsid w:val="007A0DFD"/>
    <w:rsid w:val="007C5ED4"/>
    <w:rsid w:val="007C7122"/>
    <w:rsid w:val="007D3F11"/>
    <w:rsid w:val="007E2C69"/>
    <w:rsid w:val="007E53E4"/>
    <w:rsid w:val="007E656A"/>
    <w:rsid w:val="007F3CAA"/>
    <w:rsid w:val="007F664D"/>
    <w:rsid w:val="00801B42"/>
    <w:rsid w:val="008249A7"/>
    <w:rsid w:val="00836D45"/>
    <w:rsid w:val="00837203"/>
    <w:rsid w:val="00842137"/>
    <w:rsid w:val="00851E6C"/>
    <w:rsid w:val="00853F5F"/>
    <w:rsid w:val="00856C7A"/>
    <w:rsid w:val="008623ED"/>
    <w:rsid w:val="00875AA6"/>
    <w:rsid w:val="00880944"/>
    <w:rsid w:val="0089088E"/>
    <w:rsid w:val="00892297"/>
    <w:rsid w:val="008964D6"/>
    <w:rsid w:val="008B157B"/>
    <w:rsid w:val="008B5123"/>
    <w:rsid w:val="008C5A9A"/>
    <w:rsid w:val="008D1E1E"/>
    <w:rsid w:val="008E0172"/>
    <w:rsid w:val="008F233B"/>
    <w:rsid w:val="00913ED9"/>
    <w:rsid w:val="00933EC2"/>
    <w:rsid w:val="00936852"/>
    <w:rsid w:val="0094045D"/>
    <w:rsid w:val="009406B5"/>
    <w:rsid w:val="00946166"/>
    <w:rsid w:val="00966B5C"/>
    <w:rsid w:val="00983164"/>
    <w:rsid w:val="00984252"/>
    <w:rsid w:val="00985A5D"/>
    <w:rsid w:val="009972EF"/>
    <w:rsid w:val="009B5035"/>
    <w:rsid w:val="009C3160"/>
    <w:rsid w:val="009D399E"/>
    <w:rsid w:val="009D644B"/>
    <w:rsid w:val="009E4B6B"/>
    <w:rsid w:val="009E766E"/>
    <w:rsid w:val="009F1960"/>
    <w:rsid w:val="009F4B1A"/>
    <w:rsid w:val="009F715E"/>
    <w:rsid w:val="009F78FE"/>
    <w:rsid w:val="00A10DBB"/>
    <w:rsid w:val="00A11720"/>
    <w:rsid w:val="00A21247"/>
    <w:rsid w:val="00A311F0"/>
    <w:rsid w:val="00A31D47"/>
    <w:rsid w:val="00A4013E"/>
    <w:rsid w:val="00A4045F"/>
    <w:rsid w:val="00A427CD"/>
    <w:rsid w:val="00A45FEE"/>
    <w:rsid w:val="00A4600B"/>
    <w:rsid w:val="00A50506"/>
    <w:rsid w:val="00A51EF0"/>
    <w:rsid w:val="00A600CD"/>
    <w:rsid w:val="00A67A81"/>
    <w:rsid w:val="00A730A6"/>
    <w:rsid w:val="00A827B0"/>
    <w:rsid w:val="00A96899"/>
    <w:rsid w:val="00A971A0"/>
    <w:rsid w:val="00AA1186"/>
    <w:rsid w:val="00AA1F22"/>
    <w:rsid w:val="00AA5BC5"/>
    <w:rsid w:val="00AB37FB"/>
    <w:rsid w:val="00AC3E73"/>
    <w:rsid w:val="00AC63B0"/>
    <w:rsid w:val="00B046AF"/>
    <w:rsid w:val="00B05821"/>
    <w:rsid w:val="00B100D6"/>
    <w:rsid w:val="00B164C9"/>
    <w:rsid w:val="00B2519B"/>
    <w:rsid w:val="00B26C28"/>
    <w:rsid w:val="00B416A4"/>
    <w:rsid w:val="00B4174C"/>
    <w:rsid w:val="00B453F5"/>
    <w:rsid w:val="00B45A38"/>
    <w:rsid w:val="00B5162E"/>
    <w:rsid w:val="00B61624"/>
    <w:rsid w:val="00B66481"/>
    <w:rsid w:val="00B7189C"/>
    <w:rsid w:val="00B718A5"/>
    <w:rsid w:val="00B86602"/>
    <w:rsid w:val="00BA7411"/>
    <w:rsid w:val="00BA788A"/>
    <w:rsid w:val="00BB4120"/>
    <w:rsid w:val="00BB4983"/>
    <w:rsid w:val="00BB7597"/>
    <w:rsid w:val="00BC62E2"/>
    <w:rsid w:val="00BD7425"/>
    <w:rsid w:val="00BE4AC3"/>
    <w:rsid w:val="00C42125"/>
    <w:rsid w:val="00C47120"/>
    <w:rsid w:val="00C557CE"/>
    <w:rsid w:val="00C62814"/>
    <w:rsid w:val="00C67B25"/>
    <w:rsid w:val="00C748F7"/>
    <w:rsid w:val="00C74937"/>
    <w:rsid w:val="00CB2599"/>
    <w:rsid w:val="00CC386F"/>
    <w:rsid w:val="00CD2139"/>
    <w:rsid w:val="00CE5986"/>
    <w:rsid w:val="00D10A47"/>
    <w:rsid w:val="00D26477"/>
    <w:rsid w:val="00D56CC3"/>
    <w:rsid w:val="00D647EF"/>
    <w:rsid w:val="00D73137"/>
    <w:rsid w:val="00D977A2"/>
    <w:rsid w:val="00DA1D47"/>
    <w:rsid w:val="00DB0706"/>
    <w:rsid w:val="00DD50DE"/>
    <w:rsid w:val="00DE1204"/>
    <w:rsid w:val="00DE3062"/>
    <w:rsid w:val="00E0581D"/>
    <w:rsid w:val="00E1590B"/>
    <w:rsid w:val="00E204DD"/>
    <w:rsid w:val="00E228B7"/>
    <w:rsid w:val="00E353EC"/>
    <w:rsid w:val="00E36A4D"/>
    <w:rsid w:val="00E51F61"/>
    <w:rsid w:val="00E53C24"/>
    <w:rsid w:val="00E56E77"/>
    <w:rsid w:val="00EA0BE7"/>
    <w:rsid w:val="00EB444D"/>
    <w:rsid w:val="00ED1B45"/>
    <w:rsid w:val="00EE1A06"/>
    <w:rsid w:val="00EE5C0D"/>
    <w:rsid w:val="00EF4792"/>
    <w:rsid w:val="00EF76DC"/>
    <w:rsid w:val="00F02294"/>
    <w:rsid w:val="00F30DE7"/>
    <w:rsid w:val="00F35F57"/>
    <w:rsid w:val="00F50467"/>
    <w:rsid w:val="00F562A0"/>
    <w:rsid w:val="00F57FA4"/>
    <w:rsid w:val="00F9547A"/>
    <w:rsid w:val="00FA02CB"/>
    <w:rsid w:val="00FA2177"/>
    <w:rsid w:val="00FB0783"/>
    <w:rsid w:val="00FB7A8B"/>
    <w:rsid w:val="00FC2485"/>
    <w:rsid w:val="00FD439E"/>
    <w:rsid w:val="00FD76CB"/>
    <w:rsid w:val="00FE152B"/>
    <w:rsid w:val="00FE239E"/>
    <w:rsid w:val="00FE2528"/>
    <w:rsid w:val="00FE399B"/>
    <w:rsid w:val="00FF0D14"/>
    <w:rsid w:val="00FF1151"/>
    <w:rsid w:val="00FF4546"/>
    <w:rsid w:val="00FF538F"/>
    <w:rsid w:val="2149A48D"/>
    <w:rsid w:val="3439E286"/>
    <w:rsid w:val="51AD9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F12DA3"/>
  <w15:chartTrackingRefBased/>
  <w15:docId w15:val="{0FA2AEC0-461D-4965-9E18-236DA493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418E8"/>
    <w:pPr>
      <w:spacing w:before="120"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Heading1">
    <w:name w:val="heading 1"/>
    <w:basedOn w:val="Normal"/>
    <w:next w:val="Normal"/>
    <w:link w:val="Heading1Char"/>
    <w:rsid w:val="005D65ED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ind w:left="794" w:hanging="794"/>
      <w:textAlignment w:val="baseline"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rsid w:val="005D65ED"/>
    <w:pPr>
      <w:spacing w:before="240"/>
      <w:outlineLvl w:val="1"/>
    </w:pPr>
  </w:style>
  <w:style w:type="paragraph" w:styleId="Heading3">
    <w:name w:val="heading 3"/>
    <w:basedOn w:val="Heading1"/>
    <w:next w:val="Normal"/>
    <w:link w:val="Heading3Char"/>
    <w:rsid w:val="005D65ED"/>
    <w:pPr>
      <w:spacing w:before="16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5D65ED"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5D65ED"/>
    <w:pPr>
      <w:outlineLvl w:val="4"/>
    </w:pPr>
  </w:style>
  <w:style w:type="paragraph" w:styleId="Heading6">
    <w:name w:val="heading 6"/>
    <w:basedOn w:val="Heading4"/>
    <w:next w:val="Normal"/>
    <w:link w:val="Heading6Char"/>
    <w:rsid w:val="005D65ED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link w:val="Heading7Char"/>
    <w:rsid w:val="005D65ED"/>
    <w:pPr>
      <w:outlineLvl w:val="6"/>
    </w:pPr>
  </w:style>
  <w:style w:type="paragraph" w:styleId="Heading8">
    <w:name w:val="heading 8"/>
    <w:basedOn w:val="Heading6"/>
    <w:next w:val="Normal"/>
    <w:link w:val="Heading8Char"/>
    <w:rsid w:val="005D65ED"/>
    <w:pPr>
      <w:outlineLvl w:val="7"/>
    </w:pPr>
  </w:style>
  <w:style w:type="paragraph" w:styleId="Heading9">
    <w:name w:val="heading 9"/>
    <w:basedOn w:val="Heading6"/>
    <w:next w:val="Normal"/>
    <w:link w:val="Heading9Char"/>
    <w:rsid w:val="005D65E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5ED"/>
    <w:rPr>
      <w:rFonts w:ascii="Times New Roman" w:hAnsi="Times New Roman"/>
      <w:color w:val="808080"/>
    </w:rPr>
  </w:style>
  <w:style w:type="paragraph" w:customStyle="1" w:styleId="Docnumber">
    <w:name w:val="Docnumber"/>
    <w:basedOn w:val="Normal"/>
    <w:link w:val="DocnumberChar"/>
    <w:qFormat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right"/>
      <w:textAlignment w:val="baseline"/>
    </w:pPr>
    <w:rPr>
      <w:rFonts w:eastAsia="SimSun"/>
      <w:b/>
      <w:sz w:val="32"/>
      <w:szCs w:val="20"/>
      <w:lang w:eastAsia="en-US"/>
    </w:rPr>
  </w:style>
  <w:style w:type="character" w:customStyle="1" w:styleId="DocnumberChar">
    <w:name w:val="Docnumber Char"/>
    <w:link w:val="Docnumber"/>
    <w:rsid w:val="005D65ED"/>
    <w:rPr>
      <w:rFonts w:ascii="Times New Roman" w:eastAsia="SimSun" w:hAnsi="Times New Roman" w:cs="Times New Roman"/>
      <w:b/>
      <w:sz w:val="32"/>
      <w:szCs w:val="20"/>
      <w:lang w:val="en-GB" w:eastAsia="en-US"/>
    </w:rPr>
  </w:style>
  <w:style w:type="paragraph" w:customStyle="1" w:styleId="AnnexNotitle">
    <w:name w:val="Annex_No &amp; titl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AppendixNotitle">
    <w:name w:val="Appendix_No &amp; title"/>
    <w:basedOn w:val="AnnexNotitle"/>
    <w:next w:val="Normal"/>
    <w:rsid w:val="001D033C"/>
  </w:style>
  <w:style w:type="paragraph" w:customStyle="1" w:styleId="CorrectionSeparatorBegin">
    <w:name w:val="Correction Separator Begin"/>
    <w:basedOn w:val="Normal"/>
    <w:rsid w:val="001D033C"/>
    <w:pPr>
      <w:keepNext/>
      <w:pBdr>
        <w:bottom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CorrectionSeparatorEnd">
    <w:name w:val="Correction Separator End"/>
    <w:basedOn w:val="Normal"/>
    <w:rsid w:val="001D033C"/>
    <w:pPr>
      <w:pBdr>
        <w:top w:val="single" w:sz="12" w:space="1" w:color="auto"/>
      </w:pBdr>
      <w:spacing w:before="240" w:after="240"/>
      <w:ind w:left="1440" w:right="1440"/>
      <w:jc w:val="center"/>
    </w:pPr>
    <w:rPr>
      <w:rFonts w:eastAsia="Times New Roman"/>
      <w:b/>
      <w:i/>
      <w:sz w:val="20"/>
      <w:szCs w:val="20"/>
      <w:lang w:val="en-US" w:eastAsia="en-US"/>
    </w:rPr>
  </w:style>
  <w:style w:type="paragraph" w:customStyle="1" w:styleId="Figure">
    <w:name w:val="Figur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Times New Roman"/>
      <w:szCs w:val="20"/>
      <w:lang w:eastAsia="en-US"/>
    </w:rPr>
  </w:style>
  <w:style w:type="paragraph" w:customStyle="1" w:styleId="FigureNotitle">
    <w:name w:val="Figure_No &amp; title"/>
    <w:basedOn w:val="Normal"/>
    <w:next w:val="Normal"/>
    <w:qFormat/>
    <w:rsid w:val="001D033C"/>
    <w:pPr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b/>
      <w:szCs w:val="20"/>
    </w:rPr>
  </w:style>
  <w:style w:type="paragraph" w:customStyle="1" w:styleId="Formal">
    <w:name w:val="Formal"/>
    <w:basedOn w:val="Normal"/>
    <w:rsid w:val="001D033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eastAsia="SimSun" w:hAnsi="Courier New"/>
      <w:noProof/>
      <w:sz w:val="20"/>
      <w:szCs w:val="20"/>
      <w:lang w:val="en-US" w:eastAsia="en-US"/>
    </w:rPr>
  </w:style>
  <w:style w:type="paragraph" w:customStyle="1" w:styleId="Headingb">
    <w:name w:val="Heading_b"/>
    <w:basedOn w:val="Normal"/>
    <w:next w:val="Normal"/>
    <w:qFormat/>
    <w:rsid w:val="001D033C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b/>
      <w:szCs w:val="20"/>
    </w:rPr>
  </w:style>
  <w:style w:type="paragraph" w:customStyle="1" w:styleId="Headingi">
    <w:name w:val="Heading_i"/>
    <w:basedOn w:val="Normal"/>
    <w:next w:val="Normal"/>
    <w:rsid w:val="001D033C"/>
    <w:pPr>
      <w:keepNext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/>
      <w:textAlignment w:val="baseline"/>
    </w:pPr>
    <w:rPr>
      <w:i/>
      <w:szCs w:val="20"/>
    </w:rPr>
  </w:style>
  <w:style w:type="paragraph" w:customStyle="1" w:styleId="Headingib">
    <w:name w:val="Heading_ib"/>
    <w:basedOn w:val="Headingi"/>
    <w:next w:val="Normal"/>
    <w:qFormat/>
    <w:rsid w:val="001D033C"/>
    <w:rPr>
      <w:b/>
      <w:bCs/>
    </w:rPr>
  </w:style>
  <w:style w:type="paragraph" w:customStyle="1" w:styleId="Normalbeforetable">
    <w:name w:val="Normal before table"/>
    <w:basedOn w:val="Normal"/>
    <w:rsid w:val="001D033C"/>
    <w:pPr>
      <w:keepNext/>
      <w:spacing w:after="120"/>
    </w:pPr>
    <w:rPr>
      <w:rFonts w:eastAsia="????"/>
      <w:lang w:eastAsia="en-US"/>
    </w:rPr>
  </w:style>
  <w:style w:type="paragraph" w:customStyle="1" w:styleId="RecNo">
    <w:name w:val="Rec_No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0"/>
      <w:textAlignment w:val="baseline"/>
    </w:pPr>
    <w:rPr>
      <w:b/>
      <w:sz w:val="28"/>
      <w:szCs w:val="20"/>
    </w:rPr>
  </w:style>
  <w:style w:type="paragraph" w:customStyle="1" w:styleId="Rectitle">
    <w:name w:val="Rec_title"/>
    <w:basedOn w:val="Normal"/>
    <w:next w:val="Normal"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/>
      <w:jc w:val="center"/>
      <w:textAlignment w:val="baseline"/>
    </w:pPr>
    <w:rPr>
      <w:b/>
      <w:sz w:val="28"/>
      <w:szCs w:val="20"/>
    </w:rPr>
  </w:style>
  <w:style w:type="paragraph" w:customStyle="1" w:styleId="Reftext">
    <w:name w:val="Ref_text"/>
    <w:basedOn w:val="Normal"/>
    <w:rsid w:val="001D033C"/>
    <w:pPr>
      <w:overflowPunct w:val="0"/>
      <w:autoSpaceDE w:val="0"/>
      <w:autoSpaceDN w:val="0"/>
      <w:adjustRightInd w:val="0"/>
      <w:ind w:left="2268" w:hanging="2268"/>
      <w:textAlignment w:val="baseline"/>
    </w:pPr>
    <w:rPr>
      <w:rFonts w:eastAsia="Times New Roman"/>
      <w:szCs w:val="20"/>
      <w:lang w:eastAsia="en-US"/>
    </w:rPr>
  </w:style>
  <w:style w:type="paragraph" w:customStyle="1" w:styleId="Tablehead">
    <w:name w:val="Table_head"/>
    <w:basedOn w:val="Normal"/>
    <w:next w:val="Normal"/>
    <w:rsid w:val="001D033C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80" w:after="80"/>
      <w:jc w:val="center"/>
      <w:textAlignment w:val="baseline"/>
    </w:pPr>
    <w:rPr>
      <w:rFonts w:eastAsia="Times New Roman"/>
      <w:b/>
      <w:sz w:val="22"/>
      <w:szCs w:val="20"/>
      <w:lang w:eastAsia="en-US"/>
    </w:rPr>
  </w:style>
  <w:style w:type="paragraph" w:customStyle="1" w:styleId="Tablelegend">
    <w:name w:val="Table_legend"/>
    <w:basedOn w:val="Normal"/>
    <w:rsid w:val="001D03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after="40"/>
      <w:textAlignment w:val="baseline"/>
    </w:pPr>
    <w:rPr>
      <w:rFonts w:eastAsia="Times New Roman"/>
      <w:sz w:val="22"/>
      <w:szCs w:val="20"/>
      <w:lang w:eastAsia="en-US"/>
    </w:rPr>
  </w:style>
  <w:style w:type="paragraph" w:customStyle="1" w:styleId="TableNotitle">
    <w:name w:val="Table_No &amp; title"/>
    <w:basedOn w:val="Normal"/>
    <w:next w:val="Normal"/>
    <w:qFormat/>
    <w:rsid w:val="001D033C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b/>
      <w:szCs w:val="20"/>
    </w:rPr>
  </w:style>
  <w:style w:type="paragraph" w:customStyle="1" w:styleId="Tabletext">
    <w:name w:val="Table_text"/>
    <w:basedOn w:val="Normal"/>
    <w:rsid w:val="001D033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/>
      <w:textAlignment w:val="baseline"/>
    </w:pPr>
    <w:rPr>
      <w:rFonts w:eastAsia="Times New Roman"/>
      <w:sz w:val="22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1D033C"/>
    <w:pPr>
      <w:tabs>
        <w:tab w:val="right" w:leader="dot" w:pos="9639"/>
      </w:tabs>
    </w:pPr>
    <w:rPr>
      <w:rFonts w:eastAsia="MS Mincho"/>
    </w:rPr>
  </w:style>
  <w:style w:type="paragraph" w:styleId="TOC1">
    <w:name w:val="toc 1"/>
    <w:basedOn w:val="Normal"/>
    <w:uiPriority w:val="39"/>
    <w:rsid w:val="001D033C"/>
    <w:pPr>
      <w:keepLines/>
      <w:tabs>
        <w:tab w:val="left" w:pos="964"/>
        <w:tab w:val="right" w:leader="dot" w:pos="9639"/>
      </w:tabs>
      <w:overflowPunct w:val="0"/>
      <w:autoSpaceDE w:val="0"/>
      <w:autoSpaceDN w:val="0"/>
      <w:adjustRightInd w:val="0"/>
      <w:spacing w:before="240"/>
      <w:ind w:left="680" w:right="851" w:hanging="680"/>
      <w:textAlignment w:val="baseline"/>
    </w:pPr>
    <w:rPr>
      <w:rFonts w:eastAsia="Batang"/>
      <w:noProof/>
      <w:szCs w:val="20"/>
      <w:lang w:eastAsia="en-US"/>
    </w:rPr>
  </w:style>
  <w:style w:type="paragraph" w:styleId="TOC2">
    <w:name w:val="toc 2"/>
    <w:basedOn w:val="TOC1"/>
    <w:uiPriority w:val="39"/>
    <w:rsid w:val="001D033C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1D033C"/>
    <w:pPr>
      <w:ind w:left="2269"/>
    </w:pPr>
  </w:style>
  <w:style w:type="character" w:styleId="Hyperlink">
    <w:name w:val="Hyperlink"/>
    <w:basedOn w:val="DefaultParagraphFont"/>
    <w:rsid w:val="001D033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5D65ED"/>
    <w:rPr>
      <w:rFonts w:ascii="Times New Roman" w:eastAsia="Times New Roman" w:hAnsi="Times New Roman" w:cs="Times New Roman"/>
      <w:b/>
      <w:sz w:val="24"/>
      <w:szCs w:val="20"/>
      <w:lang w:val="en-GB"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5D65E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rsid w:val="001D033C"/>
    <w:pPr>
      <w:overflowPunct w:val="0"/>
      <w:autoSpaceDE w:val="0"/>
      <w:autoSpaceDN w:val="0"/>
      <w:adjustRightInd w:val="0"/>
      <w:spacing w:before="0"/>
      <w:jc w:val="center"/>
      <w:textAlignment w:val="baseline"/>
    </w:pPr>
    <w:rPr>
      <w:rFonts w:eastAsia="Times New Roman"/>
      <w:sz w:val="18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1D033C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5D65ED"/>
    <w:pPr>
      <w:tabs>
        <w:tab w:val="center" w:pos="4680"/>
        <w:tab w:val="right" w:pos="9360"/>
      </w:tabs>
      <w:spacing w:before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D65ED"/>
    <w:rPr>
      <w:rFonts w:ascii="Times New Roman" w:hAnsi="Times New Roman" w:cs="Times New Roman"/>
      <w:sz w:val="20"/>
      <w:szCs w:val="24"/>
      <w:lang w:val="en-GB" w:eastAsia="ja-JP"/>
    </w:rPr>
  </w:style>
  <w:style w:type="character" w:styleId="Emphasis">
    <w:name w:val="Emphasis"/>
    <w:basedOn w:val="DefaultParagraphFont"/>
    <w:uiPriority w:val="20"/>
    <w:rsid w:val="005D65ED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5D65E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5ED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C2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27"/>
    <w:rPr>
      <w:rFonts w:ascii="Segoe UI" w:hAnsi="Segoe UI" w:cs="Segoe UI"/>
      <w:sz w:val="18"/>
      <w:szCs w:val="18"/>
      <w:lang w:val="en-GB" w:eastAsia="ja-JP"/>
    </w:rPr>
  </w:style>
  <w:style w:type="paragraph" w:customStyle="1" w:styleId="enumlev1">
    <w:name w:val="enumlev1"/>
    <w:basedOn w:val="Normal"/>
    <w:rsid w:val="005D65ED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ind w:left="794" w:hanging="794"/>
      <w:textAlignment w:val="baseline"/>
    </w:pPr>
    <w:rPr>
      <w:rFonts w:eastAsia="Times New Roman"/>
      <w:szCs w:val="20"/>
      <w:lang w:eastAsia="en-US"/>
    </w:rPr>
  </w:style>
  <w:style w:type="paragraph" w:customStyle="1" w:styleId="enumlev2">
    <w:name w:val="enumlev2"/>
    <w:basedOn w:val="enumlev1"/>
    <w:rsid w:val="005D65ED"/>
    <w:pPr>
      <w:ind w:left="1191" w:hanging="397"/>
    </w:pPr>
  </w:style>
  <w:style w:type="paragraph" w:customStyle="1" w:styleId="enumlev3">
    <w:name w:val="enumlev3"/>
    <w:basedOn w:val="enumlev2"/>
    <w:rsid w:val="005D65ED"/>
    <w:pPr>
      <w:ind w:left="1588"/>
    </w:pPr>
  </w:style>
  <w:style w:type="paragraph" w:styleId="Revision">
    <w:name w:val="Revision"/>
    <w:hidden/>
    <w:uiPriority w:val="99"/>
    <w:semiHidden/>
    <w:rsid w:val="00AB37FB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customStyle="1" w:styleId="VenueDate">
    <w:name w:val="VenueDate"/>
    <w:basedOn w:val="Normal"/>
    <w:qFormat/>
    <w:rsid w:val="006B6BA2"/>
    <w:pPr>
      <w:jc w:val="right"/>
    </w:pPr>
  </w:style>
  <w:style w:type="character" w:styleId="CommentReference">
    <w:name w:val="annotation reference"/>
    <w:basedOn w:val="DefaultParagraphFont"/>
    <w:uiPriority w:val="99"/>
    <w:semiHidden/>
    <w:unhideWhenUsed/>
    <w:rsid w:val="00DE12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2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204"/>
    <w:rPr>
      <w:rFonts w:ascii="Times New Roman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2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204"/>
    <w:rPr>
      <w:rFonts w:ascii="Times New Roman" w:hAnsi="Times New Roman" w:cs="Times New Roman"/>
      <w:b/>
      <w:bCs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unhideWhenUsed/>
    <w:rsid w:val="002528F9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528F9"/>
    <w:rPr>
      <w:color w:val="2B579A"/>
      <w:shd w:val="clear" w:color="auto" w:fill="E1DFDD"/>
    </w:rPr>
  </w:style>
  <w:style w:type="character" w:customStyle="1" w:styleId="ReftextArial9pt">
    <w:name w:val="Ref_text Arial 9 pt"/>
    <w:rsid w:val="001D033C"/>
    <w:rPr>
      <w:rFonts w:ascii="Arial" w:hAnsi="Arial" w:cs="Arial"/>
      <w:sz w:val="18"/>
      <w:szCs w:val="18"/>
    </w:rPr>
  </w:style>
  <w:style w:type="paragraph" w:customStyle="1" w:styleId="Title4">
    <w:name w:val="Title 4"/>
    <w:basedOn w:val="Normal"/>
    <w:next w:val="Heading1"/>
    <w:rsid w:val="001D033C"/>
    <w:pPr>
      <w:tabs>
        <w:tab w:val="left" w:pos="567"/>
        <w:tab w:val="left" w:pos="1134"/>
        <w:tab w:val="left" w:pos="1701"/>
        <w:tab w:val="left" w:pos="2268"/>
        <w:tab w:val="left" w:pos="2835"/>
      </w:tabs>
      <w:overflowPunct w:val="0"/>
      <w:autoSpaceDE w:val="0"/>
      <w:autoSpaceDN w:val="0"/>
      <w:adjustRightInd w:val="0"/>
      <w:spacing w:before="24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paragraph" w:customStyle="1" w:styleId="Note">
    <w:name w:val="Note"/>
    <w:basedOn w:val="Normal"/>
    <w:rsid w:val="001D033C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80"/>
      <w:textAlignment w:val="baseline"/>
    </w:pPr>
    <w:rPr>
      <w:rFonts w:eastAsia="Times New Roman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33C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33C"/>
    <w:rPr>
      <w:rFonts w:ascii="Times New Roman" w:hAnsi="Times New Roman" w:cs="Times New Roman"/>
      <w:sz w:val="20"/>
      <w:szCs w:val="20"/>
      <w:lang w:val="en-GB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D033C"/>
    <w:rPr>
      <w:vertAlign w:val="superscript"/>
    </w:rPr>
  </w:style>
  <w:style w:type="paragraph" w:styleId="Bibliography">
    <w:name w:val="Bibliography"/>
    <w:basedOn w:val="Normal"/>
    <w:next w:val="Normal"/>
    <w:uiPriority w:val="37"/>
    <w:semiHidden/>
    <w:unhideWhenUsed/>
    <w:rsid w:val="001D033C"/>
  </w:style>
  <w:style w:type="paragraph" w:styleId="BlockText">
    <w:name w:val="Block Text"/>
    <w:basedOn w:val="Normal"/>
    <w:uiPriority w:val="99"/>
    <w:semiHidden/>
    <w:unhideWhenUsed/>
    <w:rsid w:val="001D033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D03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D033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033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033C"/>
    <w:rPr>
      <w:rFonts w:ascii="Times New Roman" w:hAnsi="Times New Roman" w:cs="Times New Roman"/>
      <w:sz w:val="16"/>
      <w:szCs w:val="16"/>
      <w:lang w:val="en-GB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D033C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033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D033C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D033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033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033C"/>
    <w:rPr>
      <w:rFonts w:ascii="Times New Roman" w:hAnsi="Times New Roman" w:cs="Times New Roman"/>
      <w:sz w:val="16"/>
      <w:szCs w:val="16"/>
      <w:lang w:val="en-GB" w:eastAsia="ja-JP"/>
    </w:rPr>
  </w:style>
  <w:style w:type="character" w:styleId="BookTitle">
    <w:name w:val="Book Title"/>
    <w:basedOn w:val="DefaultParagraphFont"/>
    <w:uiPriority w:val="33"/>
    <w:rsid w:val="001D033C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1D033C"/>
    <w:pPr>
      <w:spacing w:before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033C"/>
  </w:style>
  <w:style w:type="character" w:customStyle="1" w:styleId="DateChar">
    <w:name w:val="Date Char"/>
    <w:basedOn w:val="DefaultParagraphFont"/>
    <w:link w:val="Dat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033C"/>
    <w:pPr>
      <w:spacing w:befor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033C"/>
    <w:rPr>
      <w:rFonts w:ascii="Segoe UI" w:hAnsi="Segoe UI" w:cs="Segoe UI"/>
      <w:sz w:val="16"/>
      <w:szCs w:val="16"/>
      <w:lang w:val="en-GB" w:eastAsia="ja-JP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D033C"/>
    <w:pPr>
      <w:spacing w:befor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1D033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033C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033C"/>
    <w:rPr>
      <w:rFonts w:ascii="Times New Roman" w:hAnsi="Times New Roman" w:cs="Times New Roman"/>
      <w:sz w:val="20"/>
      <w:szCs w:val="20"/>
      <w:lang w:val="en-GB" w:eastAsia="ja-JP"/>
    </w:rPr>
  </w:style>
  <w:style w:type="paragraph" w:styleId="EnvelopeAddress">
    <w:name w:val="envelope address"/>
    <w:basedOn w:val="Normal"/>
    <w:uiPriority w:val="99"/>
    <w:semiHidden/>
    <w:unhideWhenUsed/>
    <w:rsid w:val="001D033C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1D033C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D033C"/>
    <w:rPr>
      <w:color w:val="954F72" w:themeColor="followedHyperlink"/>
      <w:u w:val="single"/>
    </w:rPr>
  </w:style>
  <w:style w:type="character" w:styleId="Hashtag">
    <w:name w:val="Hashtag"/>
    <w:basedOn w:val="DefaultParagraphFont"/>
    <w:uiPriority w:val="99"/>
    <w:semiHidden/>
    <w:unhideWhenUsed/>
    <w:rsid w:val="001D033C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1D033C"/>
  </w:style>
  <w:style w:type="paragraph" w:styleId="HTMLAddress">
    <w:name w:val="HTML Address"/>
    <w:basedOn w:val="Normal"/>
    <w:link w:val="HTMLAddressChar"/>
    <w:uiPriority w:val="99"/>
    <w:semiHidden/>
    <w:unhideWhenUsed/>
    <w:rsid w:val="001D033C"/>
    <w:pPr>
      <w:spacing w:befor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D033C"/>
    <w:rPr>
      <w:rFonts w:ascii="Times New Roman" w:hAnsi="Times New Roman" w:cs="Times New Roman"/>
      <w:i/>
      <w:iCs/>
      <w:sz w:val="24"/>
      <w:szCs w:val="24"/>
      <w:lang w:val="en-GB" w:eastAsia="ja-JP"/>
    </w:rPr>
  </w:style>
  <w:style w:type="character" w:styleId="HTMLCite">
    <w:name w:val="HTML Cite"/>
    <w:basedOn w:val="DefaultParagraphFont"/>
    <w:uiPriority w:val="99"/>
    <w:semiHidden/>
    <w:unhideWhenUsed/>
    <w:rsid w:val="001D03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D033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33C"/>
    <w:pPr>
      <w:spacing w:before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33C"/>
    <w:rPr>
      <w:rFonts w:ascii="Consolas" w:hAnsi="Consolas" w:cs="Times New Roman"/>
      <w:sz w:val="20"/>
      <w:szCs w:val="20"/>
      <w:lang w:val="en-GB" w:eastAsia="ja-JP"/>
    </w:rPr>
  </w:style>
  <w:style w:type="character" w:styleId="HTMLSample">
    <w:name w:val="HTML Sample"/>
    <w:basedOn w:val="DefaultParagraphFont"/>
    <w:uiPriority w:val="99"/>
    <w:semiHidden/>
    <w:unhideWhenUsed/>
    <w:rsid w:val="001D033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D033C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D033C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D033C"/>
    <w:pPr>
      <w:spacing w:before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D033C"/>
    <w:pPr>
      <w:spacing w:before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D033C"/>
    <w:pPr>
      <w:spacing w:before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D033C"/>
    <w:pPr>
      <w:spacing w:before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D033C"/>
    <w:pPr>
      <w:spacing w:before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D033C"/>
    <w:pPr>
      <w:spacing w:before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D033C"/>
    <w:pPr>
      <w:spacing w:before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D033C"/>
    <w:pPr>
      <w:spacing w:before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D033C"/>
    <w:pPr>
      <w:spacing w:before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D033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1D033C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1D033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33C"/>
    <w:rPr>
      <w:rFonts w:ascii="Times New Roman" w:hAnsi="Times New Roman" w:cs="Times New Roman"/>
      <w:i/>
      <w:iCs/>
      <w:color w:val="5B9BD5" w:themeColor="accent1"/>
      <w:sz w:val="24"/>
      <w:szCs w:val="24"/>
      <w:lang w:val="en-GB" w:eastAsia="ja-JP"/>
    </w:rPr>
  </w:style>
  <w:style w:type="character" w:styleId="IntenseReference">
    <w:name w:val="Intense Reference"/>
    <w:basedOn w:val="DefaultParagraphFont"/>
    <w:uiPriority w:val="32"/>
    <w:rsid w:val="001D033C"/>
    <w:rPr>
      <w:b/>
      <w:bCs/>
      <w:smallCaps/>
      <w:color w:val="5B9BD5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1D033C"/>
  </w:style>
  <w:style w:type="paragraph" w:styleId="List">
    <w:name w:val="List"/>
    <w:basedOn w:val="Normal"/>
    <w:uiPriority w:val="99"/>
    <w:semiHidden/>
    <w:unhideWhenUsed/>
    <w:rsid w:val="001D033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D033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D033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D033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D033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D033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D033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D033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D033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D033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D033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D033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D033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D033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D033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D033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D033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D033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D033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D033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rsid w:val="001D033C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D03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240" w:lineRule="auto"/>
    </w:pPr>
    <w:rPr>
      <w:rFonts w:ascii="Consolas" w:hAnsi="Consolas" w:cs="Times New Roman"/>
      <w:sz w:val="20"/>
      <w:szCs w:val="20"/>
      <w:lang w:val="en-GB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033C"/>
    <w:rPr>
      <w:rFonts w:ascii="Consolas" w:hAnsi="Consolas" w:cs="Times New Roman"/>
      <w:sz w:val="20"/>
      <w:szCs w:val="20"/>
      <w:lang w:val="en-GB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D033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D033C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ja-JP"/>
    </w:rPr>
  </w:style>
  <w:style w:type="paragraph" w:styleId="NoSpacing">
    <w:name w:val="No Spacing"/>
    <w:uiPriority w:val="1"/>
    <w:rsid w:val="001D033C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ja-JP"/>
    </w:rPr>
  </w:style>
  <w:style w:type="paragraph" w:styleId="NormalWeb">
    <w:name w:val="Normal (Web)"/>
    <w:basedOn w:val="Normal"/>
    <w:uiPriority w:val="99"/>
    <w:semiHidden/>
    <w:unhideWhenUsed/>
    <w:rsid w:val="001D033C"/>
  </w:style>
  <w:style w:type="paragraph" w:styleId="NormalIndent">
    <w:name w:val="Normal Indent"/>
    <w:basedOn w:val="Normal"/>
    <w:uiPriority w:val="99"/>
    <w:semiHidden/>
    <w:unhideWhenUsed/>
    <w:rsid w:val="001D033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D033C"/>
    <w:pPr>
      <w:spacing w:befor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PageNumber">
    <w:name w:val="page number"/>
    <w:basedOn w:val="DefaultParagraphFont"/>
    <w:uiPriority w:val="99"/>
    <w:semiHidden/>
    <w:unhideWhenUsed/>
    <w:rsid w:val="001D033C"/>
  </w:style>
  <w:style w:type="paragraph" w:styleId="PlainText">
    <w:name w:val="Plain Text"/>
    <w:basedOn w:val="Normal"/>
    <w:link w:val="PlainTextChar"/>
    <w:uiPriority w:val="99"/>
    <w:semiHidden/>
    <w:unhideWhenUsed/>
    <w:rsid w:val="001D033C"/>
    <w:pPr>
      <w:spacing w:before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033C"/>
    <w:rPr>
      <w:rFonts w:ascii="Consolas" w:hAnsi="Consolas" w:cs="Times New Roman"/>
      <w:sz w:val="21"/>
      <w:szCs w:val="21"/>
      <w:lang w:val="en-GB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D033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D033C"/>
    <w:pPr>
      <w:spacing w:before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D033C"/>
    <w:rPr>
      <w:rFonts w:ascii="Times New Roman" w:hAnsi="Times New Roman" w:cs="Times New Roman"/>
      <w:sz w:val="24"/>
      <w:szCs w:val="24"/>
      <w:lang w:val="en-GB" w:eastAsia="ja-JP"/>
    </w:rPr>
  </w:style>
  <w:style w:type="character" w:styleId="SmartHyperlink">
    <w:name w:val="Smart Hyperlink"/>
    <w:basedOn w:val="DefaultParagraphFont"/>
    <w:uiPriority w:val="99"/>
    <w:semiHidden/>
    <w:unhideWhenUsed/>
    <w:rsid w:val="001D033C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1D033C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rsid w:val="001D033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1D033C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D033C"/>
    <w:rPr>
      <w:color w:val="5A5A5A" w:themeColor="text1" w:themeTint="A5"/>
      <w:spacing w:val="15"/>
      <w:lang w:val="en-GB" w:eastAsia="ja-JP"/>
    </w:rPr>
  </w:style>
  <w:style w:type="character" w:styleId="SubtleEmphasis">
    <w:name w:val="Subtle Emphasis"/>
    <w:basedOn w:val="DefaultParagraphFont"/>
    <w:uiPriority w:val="19"/>
    <w:rsid w:val="001D033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1D033C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D033C"/>
    <w:pPr>
      <w:ind w:left="240" w:hanging="240"/>
    </w:pPr>
  </w:style>
  <w:style w:type="paragraph" w:styleId="Title">
    <w:name w:val="Title"/>
    <w:basedOn w:val="Normal"/>
    <w:next w:val="Normal"/>
    <w:link w:val="TitleChar"/>
    <w:uiPriority w:val="10"/>
    <w:rsid w:val="001D033C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3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1D033C"/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033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D033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D033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D033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D033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D033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rsid w:val="001D033C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240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ja-JP"/>
    </w:rPr>
  </w:style>
  <w:style w:type="paragraph" w:customStyle="1" w:styleId="TSBHeaderRight14">
    <w:name w:val="TSBHeaderRight14"/>
    <w:basedOn w:val="Normal"/>
    <w:qFormat/>
    <w:rsid w:val="00397713"/>
    <w:pPr>
      <w:jc w:val="right"/>
    </w:pPr>
    <w:rPr>
      <w:b/>
      <w:bCs/>
      <w:sz w:val="28"/>
      <w:szCs w:val="28"/>
    </w:rPr>
  </w:style>
  <w:style w:type="paragraph" w:customStyle="1" w:styleId="TSBHeaderQuestion">
    <w:name w:val="TSBHeaderQuestion"/>
    <w:basedOn w:val="Normal"/>
    <w:qFormat/>
    <w:rsid w:val="00397713"/>
  </w:style>
  <w:style w:type="paragraph" w:customStyle="1" w:styleId="TSBHeaderSource">
    <w:name w:val="TSBHeaderSource"/>
    <w:basedOn w:val="Normal"/>
    <w:qFormat/>
    <w:rsid w:val="00397713"/>
  </w:style>
  <w:style w:type="paragraph" w:customStyle="1" w:styleId="TSBHeaderTitle">
    <w:name w:val="TSBHeaderTitle"/>
    <w:basedOn w:val="Normal"/>
    <w:qFormat/>
    <w:rsid w:val="00397713"/>
  </w:style>
  <w:style w:type="paragraph" w:customStyle="1" w:styleId="TSBHeaderSummary">
    <w:name w:val="TSBHeaderSummary"/>
    <w:basedOn w:val="Normal"/>
    <w:rsid w:val="00397713"/>
  </w:style>
  <w:style w:type="table" w:styleId="TableGrid">
    <w:name w:val="Table Grid"/>
    <w:basedOn w:val="TableNormal"/>
    <w:uiPriority w:val="39"/>
    <w:rsid w:val="0098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tu.int/md/T25-SG12-C-0001/e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os\AppData\Roaming\Microsoft\Templates\ITU-T%20SG\Basic_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238c2fb-f919-419c-a17c-617fee3c8b8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41769929400247A482A6B8D8C3D7A8" ma:contentTypeVersion="13" ma:contentTypeDescription="Create a new document." ma:contentTypeScope="" ma:versionID="e830e95c80d01d3c77f9c8d76986a6e8">
  <xsd:schema xmlns:xsd="http://www.w3.org/2001/XMLSchema" xmlns:xs="http://www.w3.org/2001/XMLSchema" xmlns:p="http://schemas.microsoft.com/office/2006/metadata/properties" xmlns:ns2="1238c2fb-f919-419c-a17c-617fee3c8b80" xmlns:ns3="fb0eb7e9-6560-4c49-b26e-dd8179726d23" targetNamespace="http://schemas.microsoft.com/office/2006/metadata/properties" ma:root="true" ma:fieldsID="80e8854e3f0d6c79f468e007b42a6179" ns2:_="" ns3:_="">
    <xsd:import namespace="1238c2fb-f919-419c-a17c-617fee3c8b80"/>
    <xsd:import namespace="fb0eb7e9-6560-4c49-b26e-dd8179726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Com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8c2fb-f919-419c-a17c-617fee3c8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Comment" ma:index="20" nillable="true" ma:displayName="Comment" ma:description="A comment on the item" ma:internalName="Comment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eb7e9-6560-4c49-b26e-dd8179726d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56D120-7A8D-4235-A055-A06BCD8FBB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8523CC-DEB2-463D-9A27-DF0B8D2CAEC3}">
  <ds:schemaRefs>
    <ds:schemaRef ds:uri="http://schemas.microsoft.com/office/2006/metadata/properties"/>
    <ds:schemaRef ds:uri="http://schemas.microsoft.com/office/infopath/2007/PartnerControls"/>
    <ds:schemaRef ds:uri="1238c2fb-f919-419c-a17c-617fee3c8b80"/>
  </ds:schemaRefs>
</ds:datastoreItem>
</file>

<file path=customXml/itemProps3.xml><?xml version="1.0" encoding="utf-8"?>
<ds:datastoreItem xmlns:ds="http://schemas.openxmlformats.org/officeDocument/2006/customXml" ds:itemID="{EFBBA7A6-AE2F-44D1-85FE-811BBDB2A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8c2fb-f919-419c-a17c-617fee3c8b80"/>
    <ds:schemaRef ds:uri="fb0eb7e9-6560-4c49-b26e-dd8179726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751D69-C054-4D4D-81C3-C6AE3340C6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Basic_Document.dotx</Template>
  <TotalTime>0</TotalTime>
  <Pages>8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ITU-T</Manager>
  <Company>International Telecommunication Union (ITU)</Company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TSB</dc:creator>
  <cp:keywords/>
  <dc:description>SG12-TDnnn  For: [place, dates]_x000d_Document date: _x000d_Saved by ITU51014243 at 15:26:41 on 09/12/2024</dc:description>
  <cp:lastModifiedBy>Reimes, Jan</cp:lastModifiedBy>
  <cp:revision>10</cp:revision>
  <cp:lastPrinted>2016-12-23T12:52:00Z</cp:lastPrinted>
  <dcterms:created xsi:type="dcterms:W3CDTF">2024-12-09T14:47:00Z</dcterms:created>
  <dcterms:modified xsi:type="dcterms:W3CDTF">2025-08-29T16:24:00Z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0x010100DD41769929400247A482A6B8D8C3D7A8</vt:lpwstr>
  </property>
  <property fmtid="{D5CDD505-2E9C-101B-9397-08002B2CF9AE}" pid="3" name="Docnum">
    <vt:lpwstr>SG12-TDnnn</vt:lpwstr>
  </property>
  <property fmtid="{D5CDD505-2E9C-101B-9397-08002B2CF9AE}" pid="4" name="Docdate">
    <vt:lpwstr/>
  </property>
  <property fmtid="{D5CDD505-2E9C-101B-9397-08002B2CF9AE}" pid="5" name="Docorlang">
    <vt:lpwstr/>
  </property>
  <property fmtid="{D5CDD505-2E9C-101B-9397-08002B2CF9AE}" pid="6" name="Docbluepink">
    <vt:lpwstr/>
  </property>
  <property fmtid="{D5CDD505-2E9C-101B-9397-08002B2CF9AE}" pid="7" name="Docdest">
    <vt:lpwstr>[place, dates]</vt:lpwstr>
  </property>
  <property fmtid="{D5CDD505-2E9C-101B-9397-08002B2CF9AE}" pid="8" name="Docauthor">
    <vt:lpwstr/>
  </property>
</Properties>
</file>